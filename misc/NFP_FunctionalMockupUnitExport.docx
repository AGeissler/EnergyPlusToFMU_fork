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2E1" w:rsidRDefault="00E87052" w:rsidP="005502E1">
      <w:pPr>
        <w:ind w:right="-360"/>
        <w:jc w:val="center"/>
        <w:rPr>
          <w:b/>
          <w:bCs/>
          <w:sz w:val="28"/>
          <w:szCs w:val="28"/>
        </w:rPr>
      </w:pPr>
      <w:r>
        <w:rPr>
          <w:b/>
          <w:bCs/>
          <w:sz w:val="28"/>
          <w:szCs w:val="28"/>
        </w:rPr>
        <w:t xml:space="preserve">Functional </w:t>
      </w:r>
      <w:r w:rsidR="005502E1" w:rsidRPr="005502E1">
        <w:rPr>
          <w:b/>
          <w:bCs/>
          <w:sz w:val="28"/>
          <w:szCs w:val="28"/>
        </w:rPr>
        <w:t xml:space="preserve">Mock-up Unit </w:t>
      </w:r>
      <w:r>
        <w:rPr>
          <w:b/>
          <w:bCs/>
          <w:sz w:val="28"/>
          <w:szCs w:val="28"/>
        </w:rPr>
        <w:t>Export of</w:t>
      </w:r>
      <w:r w:rsidR="005502E1" w:rsidRPr="005502E1">
        <w:rPr>
          <w:b/>
          <w:bCs/>
          <w:sz w:val="28"/>
          <w:szCs w:val="28"/>
        </w:rPr>
        <w:t xml:space="preserve"> </w:t>
      </w:r>
      <w:proofErr w:type="spellStart"/>
      <w:r w:rsidR="005502E1" w:rsidRPr="005502E1">
        <w:rPr>
          <w:b/>
          <w:bCs/>
          <w:sz w:val="28"/>
          <w:szCs w:val="28"/>
        </w:rPr>
        <w:t>EnergyPlus</w:t>
      </w:r>
      <w:proofErr w:type="spellEnd"/>
    </w:p>
    <w:p w:rsidR="001B0AD1" w:rsidRPr="001B0AD1" w:rsidRDefault="00827ABC" w:rsidP="001B0AD1">
      <w:pPr>
        <w:ind w:left="-360" w:right="-360"/>
        <w:jc w:val="center"/>
        <w:rPr>
          <w:b/>
          <w:bCs/>
        </w:rPr>
      </w:pPr>
      <w:r>
        <w:rPr>
          <w:b/>
          <w:bCs/>
        </w:rPr>
        <w:t>Original: 2012-Nov-30</w:t>
      </w:r>
    </w:p>
    <w:p w:rsidR="001B0AD1" w:rsidRPr="005502E1" w:rsidRDefault="001B0AD1" w:rsidP="005502E1">
      <w:pPr>
        <w:ind w:right="-360"/>
        <w:jc w:val="center"/>
        <w:rPr>
          <w:b/>
          <w:bCs/>
          <w:sz w:val="28"/>
          <w:szCs w:val="28"/>
        </w:rPr>
      </w:pPr>
    </w:p>
    <w:p w:rsidR="005502E1" w:rsidRDefault="005502E1" w:rsidP="00787757">
      <w:pPr>
        <w:ind w:right="-360"/>
        <w:jc w:val="center"/>
        <w:rPr>
          <w:b/>
          <w:bCs/>
          <w:sz w:val="28"/>
          <w:szCs w:val="28"/>
        </w:rPr>
      </w:pPr>
    </w:p>
    <w:p w:rsidR="005502E1" w:rsidRDefault="004F4821" w:rsidP="005502E1">
      <w:pPr>
        <w:ind w:left="-360" w:right="-360"/>
        <w:jc w:val="center"/>
        <w:rPr>
          <w:b/>
          <w:bCs/>
        </w:rPr>
      </w:pPr>
      <w:r>
        <w:rPr>
          <w:b/>
          <w:bCs/>
        </w:rPr>
        <w:t xml:space="preserve">Thierry </w:t>
      </w:r>
      <w:proofErr w:type="spellStart"/>
      <w:r>
        <w:rPr>
          <w:b/>
          <w:bCs/>
        </w:rPr>
        <w:t>Stephane</w:t>
      </w:r>
      <w:proofErr w:type="spellEnd"/>
      <w:r>
        <w:rPr>
          <w:b/>
          <w:bCs/>
        </w:rPr>
        <w:t xml:space="preserve"> Nouidui (LBNL), </w:t>
      </w:r>
      <w:r w:rsidR="005502E1">
        <w:rPr>
          <w:b/>
          <w:bCs/>
        </w:rPr>
        <w:t xml:space="preserve">Michael Wetter (LBNL), </w:t>
      </w:r>
      <w:r>
        <w:rPr>
          <w:b/>
          <w:bCs/>
        </w:rPr>
        <w:t>David Lorenzetti (LBNL)</w:t>
      </w:r>
    </w:p>
    <w:p w:rsidR="00A77EC8" w:rsidRDefault="00A77EC8" w:rsidP="00D52666">
      <w:pPr>
        <w:ind w:left="-360" w:right="-360"/>
        <w:jc w:val="center"/>
        <w:rPr>
          <w:b/>
          <w:bCs/>
        </w:rPr>
      </w:pPr>
    </w:p>
    <w:p w:rsidR="00D52666" w:rsidRDefault="00D52666" w:rsidP="009737B1">
      <w:pPr>
        <w:autoSpaceDE w:val="0"/>
        <w:autoSpaceDN w:val="0"/>
        <w:adjustRightInd w:val="0"/>
      </w:pPr>
      <w:r w:rsidRPr="00881937">
        <w:rPr>
          <w:b/>
        </w:rPr>
        <w:t xml:space="preserve">Justification for </w:t>
      </w:r>
      <w:r>
        <w:rPr>
          <w:b/>
        </w:rPr>
        <w:t>Feature</w:t>
      </w:r>
      <w:r>
        <w:t>:</w:t>
      </w:r>
    </w:p>
    <w:p w:rsidR="00D52666" w:rsidRDefault="00D52666" w:rsidP="009737B1">
      <w:pPr>
        <w:autoSpaceDE w:val="0"/>
        <w:autoSpaceDN w:val="0"/>
        <w:adjustRightInd w:val="0"/>
      </w:pPr>
    </w:p>
    <w:p w:rsidR="00D20C5C" w:rsidRDefault="00D20C5C" w:rsidP="00D20C5C">
      <w:pPr>
        <w:tabs>
          <w:tab w:val="num" w:pos="180"/>
        </w:tabs>
        <w:autoSpaceDE w:val="0"/>
        <w:autoSpaceDN w:val="0"/>
        <w:adjustRightInd w:val="0"/>
      </w:pPr>
      <w:proofErr w:type="spellStart"/>
      <w:r>
        <w:t>EnergyPlus</w:t>
      </w:r>
      <w:proofErr w:type="spellEnd"/>
      <w:r>
        <w:t xml:space="preserve"> 7.1 was extended to support the import of simulation programs that are packaged as Functional Mock-up Unit (FMU) for co-simulation. </w:t>
      </w:r>
    </w:p>
    <w:p w:rsidR="00D20C5C" w:rsidRDefault="00D20C5C" w:rsidP="00D20C5C">
      <w:pPr>
        <w:tabs>
          <w:tab w:val="num" w:pos="180"/>
        </w:tabs>
        <w:autoSpaceDE w:val="0"/>
        <w:autoSpaceDN w:val="0"/>
        <w:adjustRightInd w:val="0"/>
      </w:pPr>
      <w:r>
        <w:t>FMUs are formally</w:t>
      </w:r>
      <w:r w:rsidRPr="00072BC2">
        <w:t xml:space="preserve"> specified in the Functional Mock-up Interface (FMI) standard, an open standard designed to enable links between disparate simulation programs</w:t>
      </w:r>
      <w:r>
        <w:t xml:space="preserve">. The standard is available from </w:t>
      </w:r>
      <w:hyperlink r:id="rId8" w:history="1">
        <w:r w:rsidR="000C4543" w:rsidRPr="000C4543">
          <w:rPr>
            <w:rStyle w:val="Hyperlink"/>
          </w:rPr>
          <w:t>http://www.functional-mockup-interface.org/</w:t>
        </w:r>
      </w:hyperlink>
      <w:r w:rsidR="000C4543">
        <w:t xml:space="preserve">. </w:t>
      </w:r>
      <w:r w:rsidRPr="00072BC2">
        <w:t xml:space="preserve">A FMU </w:t>
      </w:r>
      <w:r>
        <w:t xml:space="preserve">comes in form of a zip file, which </w:t>
      </w:r>
      <w:r w:rsidRPr="00072BC2">
        <w:t>may contain models, model description</w:t>
      </w:r>
      <w:r w:rsidR="00DA3B30">
        <w:t>s</w:t>
      </w:r>
      <w:r w:rsidRPr="00072BC2">
        <w:t>, source code, and executable programs for multiple platforms</w:t>
      </w:r>
      <w:r>
        <w:t>.</w:t>
      </w:r>
      <w:r w:rsidRPr="00072BC2">
        <w:t xml:space="preserve"> </w:t>
      </w:r>
    </w:p>
    <w:p w:rsidR="00D20C5C" w:rsidRDefault="00D20C5C" w:rsidP="00D20C5C">
      <w:pPr>
        <w:tabs>
          <w:tab w:val="num" w:pos="180"/>
        </w:tabs>
        <w:autoSpaceDE w:val="0"/>
        <w:autoSpaceDN w:val="0"/>
        <w:adjustRightInd w:val="0"/>
      </w:pPr>
      <w:r w:rsidRPr="00444CF4">
        <w:t xml:space="preserve">The </w:t>
      </w:r>
      <w:r>
        <w:t xml:space="preserve">current NFP aims to export and expose </w:t>
      </w:r>
      <w:proofErr w:type="spellStart"/>
      <w:r>
        <w:t>EnergyPlus</w:t>
      </w:r>
      <w:proofErr w:type="spellEnd"/>
      <w:r>
        <w:t xml:space="preserve"> itself as a FMU for co-simulation. </w:t>
      </w:r>
      <w:r w:rsidRPr="00242B09">
        <w:t xml:space="preserve">This </w:t>
      </w:r>
      <w:r>
        <w:t xml:space="preserve">will </w:t>
      </w:r>
      <w:r w:rsidRPr="00242B09">
        <w:t xml:space="preserve">allow other software tools </w:t>
      </w:r>
      <w:r>
        <w:t xml:space="preserve">to import and </w:t>
      </w:r>
      <w:r w:rsidRPr="00242B09">
        <w:t xml:space="preserve">run </w:t>
      </w:r>
      <w:proofErr w:type="spellStart"/>
      <w:r w:rsidRPr="00242B09">
        <w:t>EnergyPlus</w:t>
      </w:r>
      <w:proofErr w:type="spellEnd"/>
      <w:r w:rsidRPr="00242B09">
        <w:t xml:space="preserve"> as part of a larger simulation.  To do so, the outside software needs to implement the </w:t>
      </w:r>
      <w:r>
        <w:t>FMI</w:t>
      </w:r>
      <w:r w:rsidRPr="00242B09">
        <w:t xml:space="preserve"> standard and be able to import </w:t>
      </w:r>
      <w:r>
        <w:t>FMUs</w:t>
      </w:r>
      <w:r w:rsidRPr="00242B09">
        <w:t xml:space="preserve"> for co-simulation.</w:t>
      </w:r>
      <w:r w:rsidRPr="00242B09">
        <w:t> </w:t>
      </w:r>
      <w:r>
        <w:t xml:space="preserve">This new feature will significantly increase and facilitate the co-simulation of </w:t>
      </w:r>
      <w:proofErr w:type="spellStart"/>
      <w:r>
        <w:t>EnergyPlus</w:t>
      </w:r>
      <w:proofErr w:type="spellEnd"/>
      <w:r>
        <w:t xml:space="preserve"> with different simulation programs.</w:t>
      </w:r>
    </w:p>
    <w:p w:rsidR="00D20C5C" w:rsidRDefault="00D20C5C" w:rsidP="00072BC2">
      <w:pPr>
        <w:tabs>
          <w:tab w:val="num" w:pos="180"/>
        </w:tabs>
        <w:autoSpaceDE w:val="0"/>
        <w:autoSpaceDN w:val="0"/>
        <w:adjustRightInd w:val="0"/>
      </w:pPr>
    </w:p>
    <w:p w:rsidR="00444CF4" w:rsidRPr="00444CF4" w:rsidRDefault="00444CF4" w:rsidP="00444CF4">
      <w:pPr>
        <w:tabs>
          <w:tab w:val="num" w:pos="180"/>
        </w:tabs>
        <w:autoSpaceDE w:val="0"/>
        <w:autoSpaceDN w:val="0"/>
        <w:adjustRightInd w:val="0"/>
      </w:pPr>
    </w:p>
    <w:p w:rsidR="00D52666" w:rsidRDefault="00D52666" w:rsidP="009737B1">
      <w:pPr>
        <w:autoSpaceDE w:val="0"/>
        <w:autoSpaceDN w:val="0"/>
        <w:adjustRightInd w:val="0"/>
      </w:pPr>
      <w:r w:rsidRPr="0052390B">
        <w:rPr>
          <w:b/>
        </w:rPr>
        <w:t xml:space="preserve">Conference </w:t>
      </w:r>
      <w:r>
        <w:rPr>
          <w:b/>
        </w:rPr>
        <w:t>C</w:t>
      </w:r>
      <w:r w:rsidRPr="0052390B">
        <w:rPr>
          <w:b/>
        </w:rPr>
        <w:t xml:space="preserve">all </w:t>
      </w:r>
      <w:r>
        <w:rPr>
          <w:b/>
        </w:rPr>
        <w:t>C</w:t>
      </w:r>
      <w:r w:rsidRPr="0052390B">
        <w:rPr>
          <w:b/>
        </w:rPr>
        <w:t>onclusion</w:t>
      </w:r>
      <w:r>
        <w:rPr>
          <w:b/>
        </w:rPr>
        <w:t>s</w:t>
      </w:r>
      <w:r>
        <w:t>:</w:t>
      </w:r>
    </w:p>
    <w:p w:rsidR="00D52666" w:rsidRDefault="00D52666" w:rsidP="009737B1">
      <w:pPr>
        <w:autoSpaceDE w:val="0"/>
        <w:autoSpaceDN w:val="0"/>
        <w:adjustRightInd w:val="0"/>
      </w:pPr>
    </w:p>
    <w:p w:rsidR="00D52666" w:rsidRDefault="00D52666" w:rsidP="009737B1">
      <w:pPr>
        <w:numPr>
          <w:ilvl w:val="0"/>
          <w:numId w:val="7"/>
        </w:numPr>
        <w:autoSpaceDE w:val="0"/>
        <w:autoSpaceDN w:val="0"/>
        <w:adjustRightInd w:val="0"/>
      </w:pPr>
    </w:p>
    <w:p w:rsidR="00D52666" w:rsidRDefault="00D52666" w:rsidP="009737B1">
      <w:pPr>
        <w:autoSpaceDE w:val="0"/>
        <w:autoSpaceDN w:val="0"/>
        <w:adjustRightInd w:val="0"/>
        <w:rPr>
          <w:b/>
        </w:rPr>
      </w:pPr>
    </w:p>
    <w:p w:rsidR="00D52666" w:rsidRPr="005F2FF2" w:rsidRDefault="00D52666" w:rsidP="009737B1">
      <w:pPr>
        <w:autoSpaceDE w:val="0"/>
        <w:autoSpaceDN w:val="0"/>
        <w:adjustRightInd w:val="0"/>
        <w:rPr>
          <w:b/>
        </w:rPr>
      </w:pPr>
      <w:r>
        <w:rPr>
          <w:b/>
        </w:rPr>
        <w:t>Other Conference Call Topics (not in scope of current proposal):</w:t>
      </w:r>
    </w:p>
    <w:p w:rsidR="00D52666" w:rsidRDefault="00D52666" w:rsidP="009737B1">
      <w:pPr>
        <w:autoSpaceDE w:val="0"/>
        <w:autoSpaceDN w:val="0"/>
        <w:adjustRightInd w:val="0"/>
      </w:pPr>
    </w:p>
    <w:p w:rsidR="00845844" w:rsidRDefault="005D0BC3" w:rsidP="009737B1">
      <w:pPr>
        <w:numPr>
          <w:ilvl w:val="0"/>
          <w:numId w:val="7"/>
        </w:numPr>
        <w:rPr>
          <w:bCs/>
        </w:rPr>
      </w:pPr>
      <w:r>
        <w:rPr>
          <w:bCs/>
        </w:rPr>
        <w:t>N/A</w:t>
      </w:r>
    </w:p>
    <w:p w:rsidR="00150F2B" w:rsidRPr="0063560C" w:rsidRDefault="00150F2B" w:rsidP="009737B1">
      <w:pPr>
        <w:rPr>
          <w:bCs/>
        </w:rPr>
      </w:pPr>
    </w:p>
    <w:p w:rsidR="0063560C" w:rsidRPr="008560CB" w:rsidRDefault="0063560C" w:rsidP="009737B1">
      <w:pPr>
        <w:rPr>
          <w:b/>
          <w:bCs/>
        </w:rPr>
      </w:pPr>
      <w:r>
        <w:rPr>
          <w:b/>
          <w:bCs/>
        </w:rPr>
        <w:t>Overview:</w:t>
      </w:r>
    </w:p>
    <w:p w:rsidR="00444CF4" w:rsidRPr="00444CF4" w:rsidRDefault="00444CF4" w:rsidP="00444CF4">
      <w:pPr>
        <w:pStyle w:val="BodyText"/>
      </w:pPr>
      <w:r w:rsidRPr="00444CF4">
        <w:t xml:space="preserve">The </w:t>
      </w:r>
      <w:r w:rsidR="00530C47">
        <w:t>FMU</w:t>
      </w:r>
      <w:r w:rsidRPr="00444CF4">
        <w:t xml:space="preserve"> </w:t>
      </w:r>
      <w:r w:rsidR="00554582">
        <w:t>export of</w:t>
      </w:r>
      <w:r w:rsidRPr="00444CF4">
        <w:t xml:space="preserve"> </w:t>
      </w:r>
      <w:proofErr w:type="spellStart"/>
      <w:r w:rsidRPr="00444CF4">
        <w:t>EnergyPlus</w:t>
      </w:r>
      <w:proofErr w:type="spellEnd"/>
      <w:r w:rsidRPr="00444CF4">
        <w:t xml:space="preserve"> allows </w:t>
      </w:r>
      <w:proofErr w:type="spellStart"/>
      <w:r w:rsidRPr="00444CF4">
        <w:t>EnergyPlus</w:t>
      </w:r>
      <w:proofErr w:type="spellEnd"/>
      <w:r w:rsidRPr="00444CF4">
        <w:t xml:space="preserve"> to </w:t>
      </w:r>
      <w:r w:rsidR="00554582">
        <w:t xml:space="preserve">be </w:t>
      </w:r>
      <w:r w:rsidR="002A5544">
        <w:t>accessed from other</w:t>
      </w:r>
      <w:r w:rsidR="00554582">
        <w:t xml:space="preserve"> simulation environment</w:t>
      </w:r>
      <w:r w:rsidR="002A5544">
        <w:t>s,</w:t>
      </w:r>
      <w:r w:rsidR="00554582">
        <w:t xml:space="preserve"> as </w:t>
      </w:r>
      <w:r w:rsidR="00B93AD7">
        <w:t>an FMU</w:t>
      </w:r>
      <w:r w:rsidR="00554582">
        <w:t xml:space="preserve">. </w:t>
      </w:r>
      <w:r w:rsidRPr="00444CF4">
        <w:t xml:space="preserve">An FMU is a </w:t>
      </w:r>
      <w:r w:rsidR="002A5544">
        <w:t xml:space="preserve">software </w:t>
      </w:r>
      <w:r w:rsidRPr="00444CF4">
        <w:t xml:space="preserve">component </w:t>
      </w:r>
      <w:r w:rsidR="002A5544">
        <w:t>that</w:t>
      </w:r>
      <w:r w:rsidR="002A5544" w:rsidRPr="00444CF4">
        <w:t xml:space="preserve"> </w:t>
      </w:r>
      <w:r w:rsidRPr="00444CF4">
        <w:t xml:space="preserve">implements the </w:t>
      </w:r>
      <w:r w:rsidR="00530C47">
        <w:t>FMI</w:t>
      </w:r>
      <w:r w:rsidRPr="00444CF4">
        <w:t xml:space="preserve"> standard. The FMI standard consists of two main parts. </w:t>
      </w:r>
    </w:p>
    <w:p w:rsidR="00444CF4" w:rsidRPr="00444CF4" w:rsidRDefault="00917FDC" w:rsidP="00E27E99">
      <w:pPr>
        <w:pStyle w:val="BodyText"/>
        <w:numPr>
          <w:ilvl w:val="0"/>
          <w:numId w:val="11"/>
        </w:numPr>
        <w:ind w:left="360"/>
      </w:pPr>
      <w:r>
        <w:t>The first part is FMI for model exchange. This part of the standard specifies how a modeling environment can generate C-</w:t>
      </w:r>
      <w:r w:rsidR="002A5544">
        <w:t xml:space="preserve">code </w:t>
      </w:r>
      <w:r>
        <w:t xml:space="preserve">of a dynamic system model </w:t>
      </w:r>
      <w:r w:rsidR="002A5544">
        <w:t>for use</w:t>
      </w:r>
      <w:r>
        <w:t xml:space="preserve"> by other modeling and simulation environments. </w:t>
      </w:r>
      <w:r w:rsidR="00E27E99">
        <w:t xml:space="preserve"> </w:t>
      </w:r>
      <w:r>
        <w:t xml:space="preserve">The exported model is independent of the target simulator </w:t>
      </w:r>
      <w:r w:rsidR="00444CF4" w:rsidRPr="00444CF4">
        <w:t>(</w:t>
      </w:r>
      <w:proofErr w:type="spellStart"/>
      <w:r w:rsidR="00444CF4" w:rsidRPr="00444CF4">
        <w:t>Modelisar</w:t>
      </w:r>
      <w:proofErr w:type="spellEnd"/>
      <w:r w:rsidR="00444CF4" w:rsidRPr="00444CF4">
        <w:t xml:space="preserve">, 2010a). </w:t>
      </w:r>
    </w:p>
    <w:p w:rsidR="00AD1BDA" w:rsidRDefault="00E27E99" w:rsidP="0047487E">
      <w:pPr>
        <w:pStyle w:val="BodyText"/>
        <w:numPr>
          <w:ilvl w:val="0"/>
          <w:numId w:val="11"/>
        </w:numPr>
        <w:ind w:left="360"/>
      </w:pPr>
      <w:r>
        <w:t>The second part is FMI for co-simulation, an interface standard for coupling two or more simulation programs in a co-simulation environment. The data exchange between sub-systems is restricted to discrete communication points in time. In the time between two communication points, the sub-systems are solved independently from each other by their individual solver</w:t>
      </w:r>
      <w:r w:rsidR="002A5544">
        <w:t>s</w:t>
      </w:r>
      <w:r>
        <w:t>. A master algorithm controls the data exchange between sub-systems</w:t>
      </w:r>
      <w:r w:rsidR="002A5544">
        <w:t>,</w:t>
      </w:r>
      <w:r>
        <w:t xml:space="preserve"> and synchroniz</w:t>
      </w:r>
      <w:r w:rsidR="002A5544">
        <w:t>es</w:t>
      </w:r>
      <w:r>
        <w:t xml:space="preserve"> all slave simulation programs (slaves). All information about the slaves, which is relevant for the communication in </w:t>
      </w:r>
      <w:r>
        <w:lastRenderedPageBreak/>
        <w:t>the co-simulation environment, is provided in a slave specific XML-file</w:t>
      </w:r>
      <w:r w:rsidR="00444CF4" w:rsidRPr="00444CF4">
        <w:t xml:space="preserve"> (</w:t>
      </w:r>
      <w:proofErr w:type="spellStart"/>
      <w:r w:rsidR="00444CF4" w:rsidRPr="00444CF4">
        <w:t>Modelisar</w:t>
      </w:r>
      <w:proofErr w:type="spellEnd"/>
      <w:r w:rsidR="00444CF4" w:rsidRPr="00444CF4">
        <w:t xml:space="preserve">, 2010b). </w:t>
      </w:r>
    </w:p>
    <w:p w:rsidR="00AD1BDA" w:rsidRDefault="00AD1BDA" w:rsidP="00AD1BDA">
      <w:pPr>
        <w:pStyle w:val="BodyText"/>
        <w:ind w:left="360"/>
      </w:pPr>
      <w:r>
        <w:t xml:space="preserve">Here is important to note that the </w:t>
      </w:r>
      <w:r w:rsidRPr="00AD1BDA">
        <w:t xml:space="preserve">FMI for Co-Simulation is designed both for coupling with subsystem models, which have been exported by their simulators together with its solvers as </w:t>
      </w:r>
      <w:proofErr w:type="spellStart"/>
      <w:r w:rsidRPr="00AD1BDA">
        <w:t>runnable</w:t>
      </w:r>
      <w:proofErr w:type="spellEnd"/>
      <w:r w:rsidRPr="00AD1BDA">
        <w:t xml:space="preserve"> code (</w:t>
      </w:r>
      <w:r w:rsidR="00C16827">
        <w:fldChar w:fldCharType="begin"/>
      </w:r>
      <w:r w:rsidR="00D20C5C">
        <w:instrText xml:space="preserve"> REF _Ref341882156 \h </w:instrText>
      </w:r>
      <w:r w:rsidR="00C16827">
        <w:fldChar w:fldCharType="separate"/>
      </w:r>
      <w:r w:rsidR="004F4821" w:rsidRPr="00AD1BDA">
        <w:t xml:space="preserve">Figure </w:t>
      </w:r>
      <w:r w:rsidR="004F4821">
        <w:rPr>
          <w:noProof/>
        </w:rPr>
        <w:t>1</w:t>
      </w:r>
      <w:r w:rsidR="00C16827">
        <w:fldChar w:fldCharType="end"/>
      </w:r>
      <w:r w:rsidRPr="00AD1BDA">
        <w:t>), and for coupling of simulation tools (tool coupling (</w:t>
      </w:r>
      <w:r w:rsidR="00C16827">
        <w:fldChar w:fldCharType="begin"/>
      </w:r>
      <w:r w:rsidR="00D20C5C">
        <w:instrText xml:space="preserve"> REF _Ref341882172 \h </w:instrText>
      </w:r>
      <w:r w:rsidR="00C16827">
        <w:fldChar w:fldCharType="separate"/>
      </w:r>
      <w:r w:rsidR="004F4821" w:rsidRPr="00AD1BDA">
        <w:t xml:space="preserve">Figure </w:t>
      </w:r>
      <w:r w:rsidR="004F4821">
        <w:rPr>
          <w:noProof/>
        </w:rPr>
        <w:t>2</w:t>
      </w:r>
      <w:r w:rsidR="00C16827">
        <w:fldChar w:fldCharType="end"/>
      </w:r>
      <w:r w:rsidRPr="00AD1BDA">
        <w:t>)).</w:t>
      </w:r>
      <w:r>
        <w:t xml:space="preserve"> </w:t>
      </w:r>
    </w:p>
    <w:p w:rsidR="00AD1BDA" w:rsidRDefault="00AD1BDA" w:rsidP="00AD1BDA">
      <w:pPr>
        <w:pStyle w:val="BodyText"/>
        <w:keepNext/>
        <w:ind w:left="360"/>
      </w:pPr>
      <w:r>
        <w:rPr>
          <w:noProof/>
          <w:lang w:eastAsia="en-US"/>
        </w:rPr>
        <w:drawing>
          <wp:inline distT="0" distB="0" distL="0" distR="0">
            <wp:extent cx="4775200" cy="1499512"/>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775200" cy="1499512"/>
                    </a:xfrm>
                    <a:prstGeom prst="rect">
                      <a:avLst/>
                    </a:prstGeom>
                    <a:noFill/>
                    <a:ln w="9525">
                      <a:noFill/>
                      <a:miter lim="800000"/>
                      <a:headEnd/>
                      <a:tailEnd/>
                    </a:ln>
                  </pic:spPr>
                </pic:pic>
              </a:graphicData>
            </a:graphic>
          </wp:inline>
        </w:drawing>
      </w:r>
    </w:p>
    <w:p w:rsidR="00AD1BDA" w:rsidRPr="00AD1BDA" w:rsidRDefault="00AD1BDA" w:rsidP="00AD1BDA">
      <w:pPr>
        <w:pStyle w:val="Caption"/>
        <w:jc w:val="left"/>
        <w:rPr>
          <w:rFonts w:ascii="Times New Roman" w:hAnsi="Times New Roman"/>
          <w:sz w:val="24"/>
          <w:szCs w:val="24"/>
        </w:rPr>
      </w:pPr>
      <w:bookmarkStart w:id="0" w:name="_Ref341882156"/>
      <w:r w:rsidRPr="00AD1BDA">
        <w:rPr>
          <w:rFonts w:ascii="Times New Roman" w:hAnsi="Times New Roman"/>
          <w:sz w:val="24"/>
          <w:szCs w:val="24"/>
        </w:rPr>
        <w:t xml:space="preserve">Figure </w:t>
      </w:r>
      <w:r w:rsidR="00C16827" w:rsidRPr="00AD1BDA">
        <w:rPr>
          <w:rFonts w:ascii="Times New Roman" w:hAnsi="Times New Roman"/>
          <w:sz w:val="24"/>
          <w:szCs w:val="24"/>
        </w:rPr>
        <w:fldChar w:fldCharType="begin"/>
      </w:r>
      <w:r w:rsidRPr="00AD1BDA">
        <w:rPr>
          <w:rFonts w:ascii="Times New Roman" w:hAnsi="Times New Roman"/>
          <w:sz w:val="24"/>
          <w:szCs w:val="24"/>
        </w:rPr>
        <w:instrText xml:space="preserve"> SEQ Figure \* ARABIC </w:instrText>
      </w:r>
      <w:r w:rsidR="00C16827" w:rsidRPr="00AD1BDA">
        <w:rPr>
          <w:rFonts w:ascii="Times New Roman" w:hAnsi="Times New Roman"/>
          <w:sz w:val="24"/>
          <w:szCs w:val="24"/>
        </w:rPr>
        <w:fldChar w:fldCharType="separate"/>
      </w:r>
      <w:r w:rsidR="004F4821">
        <w:rPr>
          <w:rFonts w:ascii="Times New Roman" w:hAnsi="Times New Roman"/>
          <w:noProof/>
          <w:sz w:val="24"/>
          <w:szCs w:val="24"/>
        </w:rPr>
        <w:t>1</w:t>
      </w:r>
      <w:r w:rsidR="00C16827" w:rsidRPr="00AD1BDA">
        <w:rPr>
          <w:rFonts w:ascii="Times New Roman" w:hAnsi="Times New Roman"/>
          <w:sz w:val="24"/>
          <w:szCs w:val="24"/>
        </w:rPr>
        <w:fldChar w:fldCharType="end"/>
      </w:r>
      <w:bookmarkEnd w:id="0"/>
      <w:r w:rsidRPr="00AD1BDA">
        <w:rPr>
          <w:rFonts w:ascii="Times New Roman" w:hAnsi="Times New Roman"/>
          <w:sz w:val="24"/>
          <w:szCs w:val="24"/>
        </w:rPr>
        <w:t>: Co-simulation with generated code on a single computer (</w:t>
      </w:r>
      <w:proofErr w:type="spellStart"/>
      <w:r w:rsidRPr="00AD1BDA">
        <w:rPr>
          <w:rFonts w:ascii="Times New Roman" w:hAnsi="Times New Roman"/>
          <w:sz w:val="24"/>
          <w:szCs w:val="24"/>
        </w:rPr>
        <w:t>Modelisar</w:t>
      </w:r>
      <w:proofErr w:type="spellEnd"/>
      <w:r w:rsidRPr="00AD1BDA">
        <w:rPr>
          <w:rFonts w:ascii="Times New Roman" w:hAnsi="Times New Roman"/>
          <w:sz w:val="24"/>
          <w:szCs w:val="24"/>
        </w:rPr>
        <w:t>, 2012c)</w:t>
      </w:r>
    </w:p>
    <w:p w:rsidR="00AD1BDA" w:rsidRDefault="00AD1BDA" w:rsidP="00AD1BDA">
      <w:pPr>
        <w:pStyle w:val="BodyText"/>
        <w:ind w:left="360"/>
      </w:pPr>
    </w:p>
    <w:p w:rsidR="00AD1BDA" w:rsidRDefault="00AD1BDA" w:rsidP="00AD1BDA">
      <w:pPr>
        <w:pStyle w:val="BodyText"/>
        <w:keepNext/>
        <w:ind w:left="360"/>
      </w:pPr>
      <w:r>
        <w:rPr>
          <w:noProof/>
          <w:lang w:eastAsia="en-US"/>
        </w:rPr>
        <w:drawing>
          <wp:inline distT="0" distB="0" distL="0" distR="0">
            <wp:extent cx="4994046" cy="1123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001245" cy="1125570"/>
                    </a:xfrm>
                    <a:prstGeom prst="rect">
                      <a:avLst/>
                    </a:prstGeom>
                    <a:noFill/>
                    <a:ln w="9525">
                      <a:noFill/>
                      <a:miter lim="800000"/>
                      <a:headEnd/>
                      <a:tailEnd/>
                    </a:ln>
                  </pic:spPr>
                </pic:pic>
              </a:graphicData>
            </a:graphic>
          </wp:inline>
        </w:drawing>
      </w:r>
    </w:p>
    <w:p w:rsidR="00AD1BDA" w:rsidRPr="00AD1BDA" w:rsidRDefault="00AD1BDA" w:rsidP="00AD1BDA">
      <w:pPr>
        <w:pStyle w:val="Caption"/>
        <w:jc w:val="left"/>
        <w:rPr>
          <w:rFonts w:ascii="Times New Roman" w:hAnsi="Times New Roman"/>
          <w:sz w:val="24"/>
          <w:szCs w:val="24"/>
        </w:rPr>
      </w:pPr>
      <w:bookmarkStart w:id="1" w:name="_Ref341882172"/>
      <w:r w:rsidRPr="00AD1BDA">
        <w:rPr>
          <w:rFonts w:ascii="Times New Roman" w:hAnsi="Times New Roman"/>
          <w:sz w:val="24"/>
          <w:szCs w:val="24"/>
        </w:rPr>
        <w:t xml:space="preserve">Figure </w:t>
      </w:r>
      <w:r w:rsidR="00C16827" w:rsidRPr="00AD1BDA">
        <w:rPr>
          <w:rFonts w:ascii="Times New Roman" w:hAnsi="Times New Roman"/>
          <w:sz w:val="24"/>
          <w:szCs w:val="24"/>
        </w:rPr>
        <w:fldChar w:fldCharType="begin"/>
      </w:r>
      <w:r w:rsidRPr="00AD1BDA">
        <w:rPr>
          <w:rFonts w:ascii="Times New Roman" w:hAnsi="Times New Roman"/>
          <w:sz w:val="24"/>
          <w:szCs w:val="24"/>
        </w:rPr>
        <w:instrText xml:space="preserve"> SEQ Figure \* ARABIC </w:instrText>
      </w:r>
      <w:r w:rsidR="00C16827" w:rsidRPr="00AD1BDA">
        <w:rPr>
          <w:rFonts w:ascii="Times New Roman" w:hAnsi="Times New Roman"/>
          <w:sz w:val="24"/>
          <w:szCs w:val="24"/>
        </w:rPr>
        <w:fldChar w:fldCharType="separate"/>
      </w:r>
      <w:r w:rsidR="004F4821">
        <w:rPr>
          <w:rFonts w:ascii="Times New Roman" w:hAnsi="Times New Roman"/>
          <w:noProof/>
          <w:sz w:val="24"/>
          <w:szCs w:val="24"/>
        </w:rPr>
        <w:t>2</w:t>
      </w:r>
      <w:r w:rsidR="00C16827" w:rsidRPr="00AD1BDA">
        <w:rPr>
          <w:rFonts w:ascii="Times New Roman" w:hAnsi="Times New Roman"/>
          <w:sz w:val="24"/>
          <w:szCs w:val="24"/>
        </w:rPr>
        <w:fldChar w:fldCharType="end"/>
      </w:r>
      <w:bookmarkEnd w:id="1"/>
      <w:r w:rsidRPr="00AD1BDA">
        <w:rPr>
          <w:rFonts w:ascii="Times New Roman" w:hAnsi="Times New Roman"/>
          <w:sz w:val="24"/>
          <w:szCs w:val="24"/>
        </w:rPr>
        <w:t>: Co-simulation with tool coupling on a single computer (</w:t>
      </w:r>
      <w:proofErr w:type="spellStart"/>
      <w:r w:rsidRPr="00AD1BDA">
        <w:rPr>
          <w:rFonts w:ascii="Times New Roman" w:hAnsi="Times New Roman"/>
          <w:sz w:val="24"/>
          <w:szCs w:val="24"/>
        </w:rPr>
        <w:t>Modelisar</w:t>
      </w:r>
      <w:proofErr w:type="spellEnd"/>
      <w:r w:rsidRPr="00AD1BDA">
        <w:rPr>
          <w:rFonts w:ascii="Times New Roman" w:hAnsi="Times New Roman"/>
          <w:sz w:val="24"/>
          <w:szCs w:val="24"/>
        </w:rPr>
        <w:t>, 2012c)</w:t>
      </w:r>
    </w:p>
    <w:p w:rsidR="0047487E" w:rsidRPr="00444CF4" w:rsidRDefault="00AD1BDA" w:rsidP="00AD1BDA">
      <w:pPr>
        <w:pStyle w:val="BodyText"/>
        <w:ind w:left="360"/>
      </w:pPr>
      <w:r w:rsidRPr="00AD1BDA">
        <w:t>In the tool coupling case the FMU implementation wraps the FMI function calls to API calls which are provided by the simulation tool. Additionally to the FMU the simulation tool is needed to run a co-simulation.</w:t>
      </w:r>
    </w:p>
    <w:p w:rsidR="00444CF4" w:rsidRPr="00444CF4" w:rsidRDefault="00444CF4" w:rsidP="00444CF4">
      <w:pPr>
        <w:pStyle w:val="BodyText"/>
      </w:pPr>
      <w:r w:rsidRPr="00444CF4">
        <w:t xml:space="preserve">In the current implementation, </w:t>
      </w:r>
      <w:proofErr w:type="spellStart"/>
      <w:r w:rsidR="0047487E">
        <w:t>EnergyPlus</w:t>
      </w:r>
      <w:proofErr w:type="spellEnd"/>
      <w:r w:rsidR="0047487E">
        <w:t xml:space="preserve"> </w:t>
      </w:r>
      <w:r w:rsidR="00B93AD7">
        <w:t xml:space="preserve">is exported and exposed to simulation programs </w:t>
      </w:r>
      <w:r w:rsidR="0047487E">
        <w:t>as an FMU</w:t>
      </w:r>
      <w:r w:rsidR="00D20C5C">
        <w:t xml:space="preserve"> with FMI 1.0 for co-simulation API</w:t>
      </w:r>
      <w:r w:rsidR="00953A80">
        <w:t xml:space="preserve"> </w:t>
      </w:r>
      <w:r w:rsidR="00DA3B30">
        <w:t>for</w:t>
      </w:r>
      <w:r w:rsidR="00953A80">
        <w:t xml:space="preserve"> tool coupling</w:t>
      </w:r>
      <w:r w:rsidR="00D20C5C">
        <w:t xml:space="preserve">.  </w:t>
      </w:r>
    </w:p>
    <w:p w:rsidR="00122D51" w:rsidRDefault="00122D51" w:rsidP="009737B1">
      <w:pPr>
        <w:pStyle w:val="BodyText"/>
        <w:spacing w:after="0"/>
      </w:pPr>
    </w:p>
    <w:p w:rsidR="00122D51" w:rsidRDefault="00122D51" w:rsidP="009737B1">
      <w:pPr>
        <w:pStyle w:val="BodyText"/>
        <w:spacing w:after="0"/>
        <w:rPr>
          <w:b/>
        </w:rPr>
      </w:pPr>
      <w:r w:rsidRPr="00122D51">
        <w:rPr>
          <w:b/>
        </w:rPr>
        <w:t>Approach:</w:t>
      </w:r>
    </w:p>
    <w:p w:rsidR="00444CF4" w:rsidRDefault="00444CF4" w:rsidP="009737B1">
      <w:pPr>
        <w:pStyle w:val="BodyText"/>
        <w:spacing w:after="0"/>
        <w:rPr>
          <w:b/>
        </w:rPr>
      </w:pPr>
    </w:p>
    <w:p w:rsidR="00444CF4" w:rsidRDefault="00444CF4" w:rsidP="00444CF4">
      <w:pPr>
        <w:pStyle w:val="BodyText"/>
        <w:spacing w:after="0"/>
      </w:pPr>
      <w:r>
        <w:t xml:space="preserve">To </w:t>
      </w:r>
      <w:r w:rsidR="00644B66">
        <w:t xml:space="preserve">export </w:t>
      </w:r>
      <w:proofErr w:type="spellStart"/>
      <w:r w:rsidR="00644B66">
        <w:t>EnergyPlus</w:t>
      </w:r>
      <w:proofErr w:type="spellEnd"/>
      <w:r w:rsidR="00644B66">
        <w:t xml:space="preserve"> as an FMU, we develop</w:t>
      </w:r>
      <w:r w:rsidR="0077342D">
        <w:t>ed</w:t>
      </w:r>
      <w:r w:rsidR="00644B66">
        <w:t xml:space="preserve"> a parser which exports </w:t>
      </w:r>
      <w:proofErr w:type="spellStart"/>
      <w:r w:rsidR="00644B66">
        <w:t>EnergyPlus</w:t>
      </w:r>
      <w:proofErr w:type="spellEnd"/>
      <w:r w:rsidR="00644B66">
        <w:t xml:space="preserve"> as an FMU. To </w:t>
      </w:r>
      <w:r>
        <w:t xml:space="preserve">link </w:t>
      </w:r>
      <w:proofErr w:type="spellStart"/>
      <w:r>
        <w:t>EnergyPlus</w:t>
      </w:r>
      <w:proofErr w:type="spellEnd"/>
      <w:r>
        <w:t xml:space="preserve"> </w:t>
      </w:r>
      <w:r w:rsidR="00644B66">
        <w:t xml:space="preserve">to simulation programs which </w:t>
      </w:r>
      <w:r w:rsidR="00B93AD7">
        <w:t>can import FMUs</w:t>
      </w:r>
      <w:r w:rsidR="00644B66">
        <w:t xml:space="preserve">, </w:t>
      </w:r>
      <w:r>
        <w:t xml:space="preserve">the </w:t>
      </w:r>
      <w:proofErr w:type="spellStart"/>
      <w:r>
        <w:t>EnergyPlus</w:t>
      </w:r>
      <w:proofErr w:type="spellEnd"/>
      <w:r>
        <w:t xml:space="preserve"> module </w:t>
      </w:r>
      <w:proofErr w:type="spellStart"/>
      <w:r w:rsidRPr="0015092A">
        <w:rPr>
          <w:i/>
        </w:rPr>
        <w:t>ExternalInterface</w:t>
      </w:r>
      <w:proofErr w:type="spellEnd"/>
      <w:r>
        <w:t xml:space="preserve"> has been modified so that data can be exchanged during run-time between </w:t>
      </w:r>
      <w:proofErr w:type="spellStart"/>
      <w:r>
        <w:t>EnergyPlus</w:t>
      </w:r>
      <w:proofErr w:type="spellEnd"/>
      <w:r>
        <w:t xml:space="preserve"> and </w:t>
      </w:r>
      <w:r w:rsidR="00644B66">
        <w:t>the simulation programs</w:t>
      </w:r>
      <w:r>
        <w:t xml:space="preserve">. In the current implementation, the data exchange is done at each zone time step. The data exchange is </w:t>
      </w:r>
      <w:r w:rsidR="002A5544">
        <w:t xml:space="preserve">synchronized </w:t>
      </w:r>
      <w:r>
        <w:t xml:space="preserve">by </w:t>
      </w:r>
      <w:r w:rsidR="00644B66">
        <w:t xml:space="preserve">the </w:t>
      </w:r>
      <w:r w:rsidR="002A5544">
        <w:t xml:space="preserve">master </w:t>
      </w:r>
      <w:r w:rsidR="00644B66">
        <w:t>simulation program</w:t>
      </w:r>
      <w:r>
        <w:t xml:space="preserve">. Minor additions have been made to </w:t>
      </w:r>
      <w:r w:rsidR="00953A80">
        <w:t>DataRuntimeLanguage.f90, EMSManager.f90, and ScheduleManager.f90. These modifications were made to define and make the objects available in the different modules.</w:t>
      </w:r>
    </w:p>
    <w:p w:rsidR="00444CF4" w:rsidRPr="00122D51" w:rsidRDefault="00444CF4" w:rsidP="009737B1">
      <w:pPr>
        <w:pStyle w:val="BodyText"/>
        <w:spacing w:after="0"/>
        <w:rPr>
          <w:b/>
        </w:rPr>
      </w:pPr>
    </w:p>
    <w:p w:rsidR="00AE4548" w:rsidRDefault="00AE4548" w:rsidP="00AE4548">
      <w:pPr>
        <w:pStyle w:val="BodyText"/>
        <w:spacing w:after="0"/>
        <w:rPr>
          <w:b/>
        </w:rPr>
      </w:pPr>
      <w:bookmarkStart w:id="2" w:name="_Toc294874325"/>
      <w:bookmarkStart w:id="3" w:name="_Toc300743778"/>
      <w:r w:rsidRPr="00AE4548">
        <w:rPr>
          <w:b/>
        </w:rPr>
        <w:lastRenderedPageBreak/>
        <w:t xml:space="preserve">Architecture of </w:t>
      </w:r>
      <w:bookmarkEnd w:id="2"/>
      <w:r w:rsidRPr="00AE4548">
        <w:rPr>
          <w:b/>
        </w:rPr>
        <w:t xml:space="preserve">the FMU </w:t>
      </w:r>
      <w:bookmarkEnd w:id="3"/>
      <w:r w:rsidR="00D5607C">
        <w:rPr>
          <w:b/>
        </w:rPr>
        <w:t xml:space="preserve">Export of </w:t>
      </w:r>
      <w:proofErr w:type="spellStart"/>
      <w:r w:rsidR="00D5607C">
        <w:rPr>
          <w:b/>
        </w:rPr>
        <w:t>EnergyPlus</w:t>
      </w:r>
      <w:proofErr w:type="spellEnd"/>
    </w:p>
    <w:p w:rsidR="00AE4548" w:rsidRPr="00AE4548" w:rsidRDefault="00AE4548" w:rsidP="00AE4548">
      <w:pPr>
        <w:pStyle w:val="BodyText"/>
        <w:spacing w:after="0"/>
        <w:rPr>
          <w:b/>
        </w:rPr>
      </w:pPr>
    </w:p>
    <w:p w:rsidR="007A620C" w:rsidRDefault="00C16827" w:rsidP="00D5607C">
      <w:pPr>
        <w:pStyle w:val="BodyText"/>
        <w:spacing w:after="0"/>
      </w:pPr>
      <w:r>
        <w:fldChar w:fldCharType="begin"/>
      </w:r>
      <w:r w:rsidR="00B93AD7">
        <w:instrText xml:space="preserve"> REF _Ref341774511 \h </w:instrText>
      </w:r>
      <w:r>
        <w:fldChar w:fldCharType="separate"/>
      </w:r>
      <w:r w:rsidR="004F4821" w:rsidRPr="007017D1">
        <w:rPr>
          <w:sz w:val="22"/>
          <w:szCs w:val="22"/>
        </w:rPr>
        <w:t xml:space="preserve">Figure </w:t>
      </w:r>
      <w:r w:rsidR="004F4821">
        <w:rPr>
          <w:noProof/>
          <w:sz w:val="22"/>
          <w:szCs w:val="22"/>
        </w:rPr>
        <w:t>3</w:t>
      </w:r>
      <w:r>
        <w:fldChar w:fldCharType="end"/>
      </w:r>
      <w:r w:rsidR="00B93AD7">
        <w:t xml:space="preserve"> </w:t>
      </w:r>
      <w:r w:rsidR="00AE4548" w:rsidRPr="00AE4548">
        <w:t xml:space="preserve">shows the architecture of the connection between </w:t>
      </w:r>
      <w:proofErr w:type="spellStart"/>
      <w:r w:rsidR="00AE4548" w:rsidRPr="00AE4548">
        <w:t>EnergyPlus</w:t>
      </w:r>
      <w:proofErr w:type="spellEnd"/>
      <w:r w:rsidR="00AE4548" w:rsidRPr="00AE4548">
        <w:t xml:space="preserve"> and </w:t>
      </w:r>
      <w:r w:rsidR="00D5607C">
        <w:t>a simulation program</w:t>
      </w:r>
      <w:r w:rsidR="00B95973">
        <w:t xml:space="preserve"> </w:t>
      </w:r>
      <w:r w:rsidR="002A5544">
        <w:t xml:space="preserve">that </w:t>
      </w:r>
      <w:r w:rsidR="00B95973">
        <w:t>can import FMU for co-simulation</w:t>
      </w:r>
      <w:r w:rsidR="00AE4548" w:rsidRPr="00AE4548">
        <w:t xml:space="preserve">. </w:t>
      </w:r>
      <w:proofErr w:type="spellStart"/>
      <w:r w:rsidR="00AE4548" w:rsidRPr="00AE4548">
        <w:t>EnergyPlus</w:t>
      </w:r>
      <w:proofErr w:type="spellEnd"/>
      <w:r w:rsidR="00AE4548" w:rsidRPr="00AE4548">
        <w:t xml:space="preserve"> </w:t>
      </w:r>
      <w:r w:rsidR="00D5607C">
        <w:t xml:space="preserve">exposes its input and output variables to the simulation program through </w:t>
      </w:r>
      <w:r w:rsidR="00B95973">
        <w:t xml:space="preserve">a </w:t>
      </w:r>
      <w:r w:rsidR="002A5544">
        <w:t xml:space="preserve">new </w:t>
      </w:r>
      <w:r w:rsidR="00B95973">
        <w:t xml:space="preserve">set of </w:t>
      </w:r>
      <w:proofErr w:type="spellStart"/>
      <w:r w:rsidR="00D5607C">
        <w:t>EnergyPlus</w:t>
      </w:r>
      <w:proofErr w:type="spellEnd"/>
      <w:r w:rsidR="00D5607C">
        <w:t xml:space="preserve"> objects </w:t>
      </w:r>
      <w:r w:rsidR="002A5544">
        <w:t>(see</w:t>
      </w:r>
      <w:r w:rsidR="00D5607C">
        <w:t xml:space="preserve"> the IO</w:t>
      </w:r>
      <w:r w:rsidR="00E83085">
        <w:t xml:space="preserve"> </w:t>
      </w:r>
      <w:r w:rsidR="00D5607C">
        <w:t>Ref section</w:t>
      </w:r>
      <w:r w:rsidR="002A5544">
        <w:t>, below)</w:t>
      </w:r>
      <w:r w:rsidR="00AE4548" w:rsidRPr="00AE4548">
        <w:t xml:space="preserve">. </w:t>
      </w:r>
      <w:r w:rsidR="00D5607C">
        <w:t xml:space="preserve">The simulation program can then be linked to </w:t>
      </w:r>
      <w:proofErr w:type="spellStart"/>
      <w:r w:rsidR="00D5607C">
        <w:t>EnergyPlus</w:t>
      </w:r>
      <w:proofErr w:type="spellEnd"/>
      <w:r w:rsidR="00D5607C">
        <w:t xml:space="preserve"> for co-simulation.</w:t>
      </w:r>
      <w:r w:rsidR="007017D1">
        <w:t xml:space="preserve"> There are currently more than 20 tools that can import FMUs for co-simulation (</w:t>
      </w:r>
      <w:r w:rsidR="00D5607C" w:rsidRPr="00AE4548">
        <w:t xml:space="preserve">See </w:t>
      </w:r>
      <w:hyperlink r:id="rId11" w:history="1">
        <w:r w:rsidR="007017D1" w:rsidRPr="007017D1">
          <w:rPr>
            <w:rStyle w:val="Hyperlink"/>
          </w:rPr>
          <w:t>https://www.fmi-standard.org/tools</w:t>
        </w:r>
      </w:hyperlink>
      <w:r w:rsidR="007017D1" w:rsidRPr="007017D1">
        <w:t xml:space="preserve"> </w:t>
      </w:r>
      <w:r w:rsidR="007017D1">
        <w:t xml:space="preserve">). </w:t>
      </w:r>
    </w:p>
    <w:p w:rsidR="00AE4548" w:rsidRPr="00AE4548" w:rsidRDefault="00AE4548" w:rsidP="00AE4548">
      <w:pPr>
        <w:pStyle w:val="BodyText"/>
        <w:rPr>
          <w:b/>
        </w:rPr>
      </w:pPr>
    </w:p>
    <w:p w:rsidR="007A620C" w:rsidRDefault="008B1D82" w:rsidP="007A620C">
      <w:pPr>
        <w:pStyle w:val="BodyText"/>
        <w:keepNext/>
      </w:pPr>
      <w:r>
        <w:rPr>
          <w:b/>
          <w:noProof/>
          <w:lang w:eastAsia="en-US"/>
        </w:rPr>
        <w:drawing>
          <wp:inline distT="0" distB="0" distL="0" distR="0">
            <wp:extent cx="6155298" cy="1749232"/>
            <wp:effectExtent l="19050" t="0" r="0" b="0"/>
            <wp:docPr id="39" name="Picture 3"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2.png"/>
                    <pic:cNvPicPr>
                      <a:picLocks noChangeAspect="1" noChangeArrowheads="1"/>
                    </pic:cNvPicPr>
                  </pic:nvPicPr>
                  <pic:blipFill>
                    <a:blip r:embed="rId12" cstate="print"/>
                    <a:stretch>
                      <a:fillRect/>
                    </a:stretch>
                  </pic:blipFill>
                  <pic:spPr bwMode="auto">
                    <a:xfrm>
                      <a:off x="0" y="0"/>
                      <a:ext cx="6155298" cy="1749232"/>
                    </a:xfrm>
                    <a:prstGeom prst="rect">
                      <a:avLst/>
                    </a:prstGeom>
                    <a:noFill/>
                    <a:ln w="9525">
                      <a:noFill/>
                      <a:miter lim="800000"/>
                      <a:headEnd/>
                      <a:tailEnd/>
                    </a:ln>
                  </pic:spPr>
                </pic:pic>
              </a:graphicData>
            </a:graphic>
          </wp:inline>
        </w:drawing>
      </w:r>
    </w:p>
    <w:p w:rsidR="00AE4548" w:rsidRPr="007017D1" w:rsidRDefault="007A620C" w:rsidP="007A620C">
      <w:pPr>
        <w:pStyle w:val="Caption"/>
        <w:jc w:val="left"/>
        <w:rPr>
          <w:rFonts w:ascii="Times New Roman" w:hAnsi="Times New Roman"/>
          <w:b/>
          <w:sz w:val="22"/>
          <w:szCs w:val="22"/>
        </w:rPr>
      </w:pPr>
      <w:bookmarkStart w:id="4" w:name="_Ref341774511"/>
      <w:r w:rsidRPr="007017D1">
        <w:rPr>
          <w:rFonts w:ascii="Times New Roman" w:hAnsi="Times New Roman"/>
          <w:sz w:val="22"/>
          <w:szCs w:val="22"/>
        </w:rPr>
        <w:t xml:space="preserve">Figure </w:t>
      </w:r>
      <w:r w:rsidR="00C16827" w:rsidRPr="007017D1">
        <w:rPr>
          <w:rFonts w:ascii="Times New Roman" w:hAnsi="Times New Roman"/>
          <w:sz w:val="22"/>
          <w:szCs w:val="22"/>
        </w:rPr>
        <w:fldChar w:fldCharType="begin"/>
      </w:r>
      <w:r w:rsidRPr="007017D1">
        <w:rPr>
          <w:rFonts w:ascii="Times New Roman" w:hAnsi="Times New Roman"/>
          <w:sz w:val="22"/>
          <w:szCs w:val="22"/>
        </w:rPr>
        <w:instrText xml:space="preserve"> SEQ Figure \* ARABIC </w:instrText>
      </w:r>
      <w:r w:rsidR="00C16827" w:rsidRPr="007017D1">
        <w:rPr>
          <w:rFonts w:ascii="Times New Roman" w:hAnsi="Times New Roman"/>
          <w:sz w:val="22"/>
          <w:szCs w:val="22"/>
        </w:rPr>
        <w:fldChar w:fldCharType="separate"/>
      </w:r>
      <w:r w:rsidR="004F4821">
        <w:rPr>
          <w:rFonts w:ascii="Times New Roman" w:hAnsi="Times New Roman"/>
          <w:noProof/>
          <w:sz w:val="22"/>
          <w:szCs w:val="22"/>
        </w:rPr>
        <w:t>3</w:t>
      </w:r>
      <w:r w:rsidR="00C16827" w:rsidRPr="007017D1">
        <w:rPr>
          <w:rFonts w:ascii="Times New Roman" w:hAnsi="Times New Roman"/>
          <w:sz w:val="22"/>
          <w:szCs w:val="22"/>
        </w:rPr>
        <w:fldChar w:fldCharType="end"/>
      </w:r>
      <w:bookmarkEnd w:id="4"/>
      <w:r w:rsidRPr="007017D1">
        <w:rPr>
          <w:rFonts w:ascii="Times New Roman" w:hAnsi="Times New Roman"/>
          <w:sz w:val="22"/>
          <w:szCs w:val="22"/>
        </w:rPr>
        <w:t xml:space="preserve">: Architecture of the FMU Export of </w:t>
      </w:r>
      <w:proofErr w:type="spellStart"/>
      <w:r w:rsidRPr="007017D1">
        <w:rPr>
          <w:rFonts w:ascii="Times New Roman" w:hAnsi="Times New Roman"/>
          <w:sz w:val="22"/>
          <w:szCs w:val="22"/>
        </w:rPr>
        <w:t>EnergyPlus</w:t>
      </w:r>
      <w:proofErr w:type="spellEnd"/>
    </w:p>
    <w:p w:rsidR="00AE4548" w:rsidRPr="00AE4548" w:rsidRDefault="00AE4548" w:rsidP="00AE4548">
      <w:pPr>
        <w:pStyle w:val="BodyText"/>
        <w:spacing w:after="0"/>
      </w:pPr>
      <w:bookmarkStart w:id="5" w:name="_Toc294874326"/>
    </w:p>
    <w:p w:rsidR="00AE4548" w:rsidRPr="00AE4548" w:rsidRDefault="00AE4548" w:rsidP="00AE4548">
      <w:pPr>
        <w:pStyle w:val="BodyText"/>
        <w:spacing w:after="0"/>
        <w:rPr>
          <w:b/>
        </w:rPr>
      </w:pPr>
      <w:bookmarkStart w:id="6" w:name="_Toc300743780"/>
      <w:r w:rsidRPr="00AE4548">
        <w:rPr>
          <w:b/>
        </w:rPr>
        <w:t>Workflow of the FM</w:t>
      </w:r>
      <w:bookmarkEnd w:id="5"/>
      <w:r w:rsidRPr="00AE4548">
        <w:rPr>
          <w:b/>
        </w:rPr>
        <w:t xml:space="preserve">U </w:t>
      </w:r>
      <w:bookmarkEnd w:id="6"/>
      <w:r w:rsidR="007017D1">
        <w:rPr>
          <w:b/>
        </w:rPr>
        <w:t xml:space="preserve">Export of </w:t>
      </w:r>
      <w:proofErr w:type="spellStart"/>
      <w:r w:rsidR="007017D1">
        <w:rPr>
          <w:b/>
        </w:rPr>
        <w:t>EnergyPlus</w:t>
      </w:r>
      <w:proofErr w:type="spellEnd"/>
      <w:r w:rsidRPr="00AE4548">
        <w:rPr>
          <w:b/>
        </w:rPr>
        <w:t xml:space="preserve"> </w:t>
      </w:r>
    </w:p>
    <w:p w:rsidR="00AE4548" w:rsidRPr="00AE4548" w:rsidRDefault="00AE4548" w:rsidP="00AE4548">
      <w:pPr>
        <w:pStyle w:val="BodyText"/>
        <w:spacing w:after="0"/>
      </w:pPr>
    </w:p>
    <w:p w:rsidR="00C37262" w:rsidRDefault="00C37262" w:rsidP="00C37262">
      <w:pPr>
        <w:pStyle w:val="BodyText"/>
      </w:pPr>
      <w:r>
        <w:t xml:space="preserve">To export </w:t>
      </w:r>
      <w:proofErr w:type="spellStart"/>
      <w:r>
        <w:t>EnergyPlus</w:t>
      </w:r>
      <w:proofErr w:type="spellEnd"/>
      <w:r>
        <w:t xml:space="preserve"> as an FMU, the user first creates an IDF file which declares the input and output variables to be exposed to the co-simulation master.  These declarations are made via the following new </w:t>
      </w:r>
      <w:proofErr w:type="spellStart"/>
      <w:r>
        <w:t>EnergyPlus</w:t>
      </w:r>
      <w:proofErr w:type="spellEnd"/>
      <w:r>
        <w:t xml:space="preserve"> objects:</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ExternalInterface:FunctionalMockupUnitExport:From:Variable</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ExternalInterface:FunctionalMockupUnitExport:To:Schedule</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ExternalInterface:FunctionalMockupUnitExport:To:Actuator</w:t>
      </w:r>
      <w:proofErr w:type="spellEnd"/>
      <w:r w:rsidRPr="00C766F0">
        <w:rPr>
          <w:rFonts w:ascii="Courier New" w:hAnsi="Courier New" w:cs="Courier New"/>
          <w:sz w:val="20"/>
          <w:szCs w:val="20"/>
        </w:rPr>
        <w:t>,</w:t>
      </w:r>
    </w:p>
    <w:p w:rsidR="006A661E" w:rsidRPr="00C766F0" w:rsidRDefault="006A661E" w:rsidP="006A661E">
      <w:pPr>
        <w:pStyle w:val="BodyText"/>
        <w:numPr>
          <w:ilvl w:val="0"/>
          <w:numId w:val="15"/>
        </w:numPr>
        <w:rPr>
          <w:rFonts w:ascii="Courier New" w:hAnsi="Courier New" w:cs="Courier New"/>
          <w:sz w:val="20"/>
          <w:szCs w:val="20"/>
        </w:rPr>
      </w:pPr>
      <w:proofErr w:type="spellStart"/>
      <w:r w:rsidRPr="00C766F0">
        <w:rPr>
          <w:rFonts w:ascii="Courier New" w:hAnsi="Courier New" w:cs="Courier New"/>
          <w:sz w:val="20"/>
          <w:szCs w:val="20"/>
        </w:rPr>
        <w:t>ExternalInterface</w:t>
      </w:r>
      <w:proofErr w:type="gramStart"/>
      <w:r w:rsidRPr="00C766F0">
        <w:rPr>
          <w:rFonts w:ascii="Courier New" w:hAnsi="Courier New" w:cs="Courier New"/>
          <w:sz w:val="20"/>
          <w:szCs w:val="20"/>
        </w:rPr>
        <w:t>:FunctionalMockupUnitExport:To:Variable</w:t>
      </w:r>
      <w:proofErr w:type="spellEnd"/>
      <w:proofErr w:type="gramEnd"/>
      <w:r w:rsidR="00724300" w:rsidRPr="00C766F0">
        <w:rPr>
          <w:rFonts w:ascii="Courier New" w:hAnsi="Courier New" w:cs="Courier New"/>
          <w:sz w:val="20"/>
          <w:szCs w:val="20"/>
        </w:rPr>
        <w:t>.</w:t>
      </w:r>
    </w:p>
    <w:p w:rsidR="00C766F0" w:rsidRDefault="006A661E" w:rsidP="006A661E">
      <w:pPr>
        <w:pStyle w:val="BodyText"/>
      </w:pPr>
      <w:r>
        <w:t xml:space="preserve">The user then </w:t>
      </w:r>
      <w:r w:rsidR="002A5544">
        <w:t>runs</w:t>
      </w:r>
      <w:r>
        <w:t xml:space="preserve"> the </w:t>
      </w:r>
      <w:proofErr w:type="spellStart"/>
      <w:r w:rsidRPr="00C766F0">
        <w:rPr>
          <w:rFonts w:ascii="Courier New" w:eastAsia="Times New Roman" w:hAnsi="Courier New" w:cs="Courier New"/>
          <w:sz w:val="22"/>
          <w:szCs w:val="22"/>
        </w:rPr>
        <w:t>EnergyPlusToFMU</w:t>
      </w:r>
      <w:proofErr w:type="spellEnd"/>
      <w:r>
        <w:t xml:space="preserve"> tool</w:t>
      </w:r>
      <w:r w:rsidR="002A5544">
        <w:t>,</w:t>
      </w:r>
      <w:r>
        <w:t xml:space="preserve"> </w:t>
      </w:r>
      <w:r w:rsidR="00C766F0">
        <w:t>to</w:t>
      </w:r>
      <w:r>
        <w:t xml:space="preserve"> create the FMU</w:t>
      </w:r>
      <w:r w:rsidR="00C766F0">
        <w:t>.</w:t>
      </w:r>
    </w:p>
    <w:p w:rsidR="00AE4548" w:rsidRPr="00AE4548" w:rsidRDefault="00AE4548" w:rsidP="00AE4548">
      <w:pPr>
        <w:pStyle w:val="BodyText"/>
        <w:spacing w:after="0"/>
        <w:rPr>
          <w:b/>
        </w:rPr>
      </w:pPr>
    </w:p>
    <w:p w:rsidR="00AE4548" w:rsidRPr="00724300" w:rsidRDefault="006A661E" w:rsidP="00AE4548">
      <w:pPr>
        <w:pStyle w:val="BodyText"/>
        <w:spacing w:after="0"/>
        <w:rPr>
          <w:b/>
        </w:rPr>
      </w:pPr>
      <w:proofErr w:type="spellStart"/>
      <w:r w:rsidRPr="00724300">
        <w:rPr>
          <w:b/>
        </w:rPr>
        <w:t>EnergyPlusToFMU</w:t>
      </w:r>
      <w:proofErr w:type="spellEnd"/>
    </w:p>
    <w:p w:rsidR="006A661E" w:rsidRPr="00AE4548" w:rsidRDefault="006A661E" w:rsidP="00AE4548">
      <w:pPr>
        <w:pStyle w:val="BodyText"/>
        <w:spacing w:after="0"/>
        <w:rPr>
          <w:b/>
        </w:rPr>
      </w:pPr>
    </w:p>
    <w:p w:rsidR="00C37262" w:rsidRDefault="00C37262" w:rsidP="00C37262">
      <w:pPr>
        <w:spacing w:before="60" w:after="60"/>
        <w:jc w:val="both"/>
        <w:rPr>
          <w:rFonts w:eastAsia="Times New Roman"/>
        </w:rPr>
      </w:pPr>
      <w:r w:rsidRPr="006A661E">
        <w:rPr>
          <w:rFonts w:eastAsia="Times New Roman"/>
        </w:rPr>
        <w:t xml:space="preserve">The </w:t>
      </w:r>
      <w:proofErr w:type="spellStart"/>
      <w:r w:rsidRPr="0057540C">
        <w:rPr>
          <w:rFonts w:ascii="Courier New" w:eastAsia="Times New Roman" w:hAnsi="Courier New" w:cs="Courier New"/>
          <w:sz w:val="22"/>
          <w:szCs w:val="22"/>
        </w:rPr>
        <w:t>EnergyPlusToFMU</w:t>
      </w:r>
      <w:proofErr w:type="spellEnd"/>
      <w:r w:rsidRPr="006A661E">
        <w:rPr>
          <w:rFonts w:eastAsia="Times New Roman"/>
        </w:rPr>
        <w:t xml:space="preserve"> is a batch/shell script. It parse</w:t>
      </w:r>
      <w:r>
        <w:rPr>
          <w:rFonts w:eastAsia="Times New Roman"/>
        </w:rPr>
        <w:t>s</w:t>
      </w:r>
      <w:r w:rsidRPr="006A661E">
        <w:rPr>
          <w:rFonts w:eastAsia="Times New Roman"/>
        </w:rPr>
        <w:t xml:space="preserve"> an </w:t>
      </w:r>
      <w:r>
        <w:rPr>
          <w:rFonts w:eastAsia="Times New Roman"/>
        </w:rPr>
        <w:t>IDF</w:t>
      </w:r>
      <w:r w:rsidRPr="006A661E">
        <w:rPr>
          <w:rFonts w:eastAsia="Times New Roman"/>
        </w:rPr>
        <w:t xml:space="preserve"> input-file</w:t>
      </w:r>
      <w:r>
        <w:rPr>
          <w:rFonts w:eastAsia="Times New Roman"/>
        </w:rPr>
        <w:t>,</w:t>
      </w:r>
      <w:r w:rsidRPr="006A661E">
        <w:rPr>
          <w:rFonts w:eastAsia="Times New Roman"/>
        </w:rPr>
        <w:t xml:space="preserve"> and generate</w:t>
      </w:r>
      <w:r>
        <w:rPr>
          <w:rFonts w:eastAsia="Times New Roman"/>
        </w:rPr>
        <w:t>s</w:t>
      </w:r>
      <w:r w:rsidRPr="006A661E">
        <w:rPr>
          <w:rFonts w:eastAsia="Times New Roman"/>
        </w:rPr>
        <w:t xml:space="preserve"> a Functional Mockup Unit (FMU) for co-simulation. The </w:t>
      </w:r>
      <w:r>
        <w:rPr>
          <w:rFonts w:eastAsia="Times New Roman"/>
        </w:rPr>
        <w:t>system command that</w:t>
      </w:r>
      <w:r w:rsidRPr="006A661E">
        <w:rPr>
          <w:rFonts w:eastAsia="Times New Roman"/>
        </w:rPr>
        <w:t xml:space="preserve"> is used to process the input file is </w:t>
      </w:r>
    </w:p>
    <w:p w:rsidR="00C37262" w:rsidRDefault="00C37262" w:rsidP="00C37262">
      <w:pPr>
        <w:spacing w:before="60" w:after="60"/>
        <w:jc w:val="both"/>
        <w:rPr>
          <w:rFonts w:eastAsia="Times New Roman"/>
        </w:rPr>
      </w:pPr>
      <w:r>
        <w:rPr>
          <w:rFonts w:ascii="Courier New" w:eastAsia="Times New Roman" w:hAnsi="Courier New" w:cs="Courier New"/>
          <w:sz w:val="22"/>
          <w:szCs w:val="22"/>
        </w:rPr>
        <w:t xml:space="preserve">  </w:t>
      </w:r>
      <w:proofErr w:type="spellStart"/>
      <w:proofErr w:type="gramStart"/>
      <w:r w:rsidRPr="0057540C">
        <w:rPr>
          <w:rFonts w:ascii="Courier New" w:eastAsia="Times New Roman" w:hAnsi="Courier New" w:cs="Courier New"/>
          <w:sz w:val="22"/>
          <w:szCs w:val="22"/>
        </w:rPr>
        <w:t>EnergyPlusToFMU</w:t>
      </w:r>
      <w:proofErr w:type="spellEnd"/>
      <w:r w:rsidRPr="006A661E">
        <w:rPr>
          <w:rFonts w:eastAsia="Times New Roman"/>
        </w:rPr>
        <w:t xml:space="preserve"> xxx.idf</w:t>
      </w:r>
      <w:r w:rsidR="005E04B2">
        <w:rPr>
          <w:rFonts w:eastAsia="Times New Roman"/>
        </w:rPr>
        <w:t>, w</w:t>
      </w:r>
      <w:r>
        <w:rPr>
          <w:rFonts w:eastAsia="Times New Roman"/>
        </w:rPr>
        <w:t xml:space="preserve">here xxx.idf is a valid </w:t>
      </w:r>
      <w:proofErr w:type="spellStart"/>
      <w:r>
        <w:rPr>
          <w:rFonts w:eastAsia="Times New Roman"/>
        </w:rPr>
        <w:t>EnergyPlus</w:t>
      </w:r>
      <w:proofErr w:type="spellEnd"/>
      <w:r>
        <w:rPr>
          <w:rFonts w:eastAsia="Times New Roman"/>
        </w:rPr>
        <w:t xml:space="preserve"> </w:t>
      </w:r>
      <w:proofErr w:type="spellStart"/>
      <w:r>
        <w:rPr>
          <w:rFonts w:eastAsia="Times New Roman"/>
        </w:rPr>
        <w:t>idf</w:t>
      </w:r>
      <w:proofErr w:type="spellEnd"/>
      <w:r>
        <w:rPr>
          <w:rFonts w:eastAsia="Times New Roman"/>
        </w:rPr>
        <w:t xml:space="preserve"> file.</w:t>
      </w:r>
      <w:proofErr w:type="gramEnd"/>
    </w:p>
    <w:p w:rsidR="00C37262" w:rsidRPr="006A661E" w:rsidRDefault="00C37262" w:rsidP="00C37262">
      <w:pPr>
        <w:spacing w:before="60" w:after="60"/>
        <w:jc w:val="both"/>
      </w:pPr>
      <w:r w:rsidRPr="006A661E">
        <w:t>The steps involve</w:t>
      </w:r>
      <w:r>
        <w:t>d</w:t>
      </w:r>
      <w:r w:rsidRPr="006A661E">
        <w:t xml:space="preserve"> in</w:t>
      </w:r>
      <w:r w:rsidRPr="006A661E">
        <w:rPr>
          <w:i/>
        </w:rPr>
        <w:t xml:space="preserve"> </w:t>
      </w:r>
      <w:proofErr w:type="spellStart"/>
      <w:r w:rsidRPr="0057540C">
        <w:rPr>
          <w:rFonts w:ascii="Courier New" w:eastAsia="Times New Roman" w:hAnsi="Courier New" w:cs="Courier New"/>
          <w:sz w:val="22"/>
          <w:szCs w:val="22"/>
        </w:rPr>
        <w:t>EnergyPlusToFMU</w:t>
      </w:r>
      <w:proofErr w:type="spellEnd"/>
      <w:r w:rsidRPr="006A661E">
        <w:rPr>
          <w:rFonts w:eastAsia="Times New Roman"/>
          <w:bCs/>
          <w:i/>
        </w:rPr>
        <w:t xml:space="preserve"> </w:t>
      </w:r>
      <w:r>
        <w:t>are</w:t>
      </w:r>
    </w:p>
    <w:p w:rsidR="00C37262" w:rsidRPr="005B1EED" w:rsidRDefault="00C37262" w:rsidP="00C37262">
      <w:pPr>
        <w:pStyle w:val="ListParagraph"/>
        <w:numPr>
          <w:ilvl w:val="0"/>
          <w:numId w:val="16"/>
        </w:numPr>
        <w:spacing w:before="60" w:after="60" w:line="276" w:lineRule="auto"/>
        <w:ind w:left="720"/>
        <w:jc w:val="both"/>
        <w:rPr>
          <w:rFonts w:ascii="Times New Roman" w:hAnsi="Times New Roman"/>
          <w:i/>
          <w:sz w:val="24"/>
          <w:szCs w:val="24"/>
        </w:rPr>
      </w:pPr>
      <w:r w:rsidRPr="005B1EED">
        <w:rPr>
          <w:rFonts w:ascii="Times New Roman" w:hAnsi="Times New Roman"/>
          <w:sz w:val="24"/>
          <w:szCs w:val="24"/>
        </w:rPr>
        <w:t>checking whether the requirements speci</w:t>
      </w:r>
      <w:r>
        <w:rPr>
          <w:rFonts w:ascii="Times New Roman" w:hAnsi="Times New Roman"/>
          <w:sz w:val="24"/>
          <w:szCs w:val="24"/>
        </w:rPr>
        <w:t>fied for the input file are met,</w:t>
      </w:r>
      <w:r w:rsidRPr="005B1EED">
        <w:rPr>
          <w:rFonts w:ascii="Times New Roman" w:hAnsi="Times New Roman"/>
          <w:sz w:val="24"/>
          <w:szCs w:val="24"/>
        </w:rPr>
        <w:t xml:space="preserve"> </w:t>
      </w:r>
    </w:p>
    <w:p w:rsidR="00A5551D" w:rsidRPr="00A5551D" w:rsidRDefault="00C37262" w:rsidP="00A5551D">
      <w:pPr>
        <w:pStyle w:val="ListParagraph"/>
        <w:numPr>
          <w:ilvl w:val="0"/>
          <w:numId w:val="16"/>
        </w:numPr>
        <w:spacing w:before="60" w:after="60" w:line="276" w:lineRule="auto"/>
        <w:ind w:left="720"/>
        <w:jc w:val="both"/>
      </w:pPr>
      <w:r w:rsidRPr="005B1EED">
        <w:rPr>
          <w:rFonts w:ascii="Times New Roman" w:hAnsi="Times New Roman"/>
          <w:sz w:val="24"/>
          <w:szCs w:val="24"/>
        </w:rPr>
        <w:lastRenderedPageBreak/>
        <w:t>writing a model description file (</w:t>
      </w:r>
      <w:r w:rsidRPr="005B1EED">
        <w:rPr>
          <w:rFonts w:ascii="Courier New" w:hAnsi="Courier New" w:cs="Courier New"/>
          <w:sz w:val="22"/>
          <w:szCs w:val="22"/>
          <w:lang w:eastAsia="zh-CN"/>
        </w:rPr>
        <w:t>modelDescription.xml)</w:t>
      </w:r>
      <w:r w:rsidRPr="005B1EED">
        <w:rPr>
          <w:rFonts w:ascii="Times New Roman" w:hAnsi="Times New Roman"/>
          <w:sz w:val="24"/>
          <w:szCs w:val="24"/>
        </w:rPr>
        <w:t>file</w:t>
      </w:r>
      <w:r>
        <w:rPr>
          <w:rFonts w:ascii="Times New Roman" w:hAnsi="Times New Roman"/>
          <w:sz w:val="24"/>
          <w:szCs w:val="24"/>
        </w:rPr>
        <w:t>,</w:t>
      </w:r>
      <w:r w:rsidRPr="005B1EED">
        <w:rPr>
          <w:rFonts w:ascii="Times New Roman" w:hAnsi="Times New Roman"/>
          <w:sz w:val="24"/>
          <w:szCs w:val="24"/>
        </w:rPr>
        <w:t xml:space="preserve"> which contains  </w:t>
      </w:r>
      <w:r w:rsidR="00A5551D" w:rsidRPr="00A5551D">
        <w:rPr>
          <w:rFonts w:ascii="Times New Roman" w:hAnsi="Times New Roman"/>
          <w:sz w:val="24"/>
          <w:szCs w:val="24"/>
        </w:rPr>
        <w:t xml:space="preserve">the definition of all exposed variables in the FMU and other static information </w:t>
      </w:r>
    </w:p>
    <w:p w:rsidR="00C37262" w:rsidRPr="005B1EED" w:rsidRDefault="00C37262" w:rsidP="00A5551D">
      <w:pPr>
        <w:pStyle w:val="ListParagraph"/>
        <w:spacing w:before="60" w:after="60" w:line="276" w:lineRule="auto"/>
        <w:jc w:val="both"/>
        <w:rPr>
          <w:rFonts w:ascii="Times New Roman" w:hAnsi="Times New Roman"/>
          <w:i/>
          <w:sz w:val="24"/>
          <w:szCs w:val="24"/>
        </w:rPr>
      </w:pPr>
      <w:r w:rsidRPr="005B1EED">
        <w:rPr>
          <w:rFonts w:ascii="Times New Roman" w:hAnsi="Times New Roman"/>
          <w:sz w:val="24"/>
          <w:szCs w:val="24"/>
        </w:rPr>
        <w:t xml:space="preserve"> </w:t>
      </w:r>
      <w:proofErr w:type="gramStart"/>
      <w:r w:rsidRPr="005B1EED">
        <w:rPr>
          <w:rFonts w:ascii="Times New Roman" w:hAnsi="Times New Roman"/>
          <w:sz w:val="24"/>
          <w:szCs w:val="24"/>
        </w:rPr>
        <w:t>required</w:t>
      </w:r>
      <w:proofErr w:type="gramEnd"/>
      <w:r w:rsidRPr="005B1EED">
        <w:rPr>
          <w:rFonts w:ascii="Times New Roman" w:hAnsi="Times New Roman"/>
          <w:sz w:val="24"/>
          <w:szCs w:val="24"/>
        </w:rPr>
        <w:t xml:space="preserve"> to run the FMU in a co-simulation environment</w:t>
      </w:r>
      <w:r>
        <w:rPr>
          <w:rFonts w:ascii="Times New Roman" w:hAnsi="Times New Roman"/>
          <w:sz w:val="24"/>
          <w:szCs w:val="24"/>
        </w:rPr>
        <w:t>,</w:t>
      </w:r>
    </w:p>
    <w:p w:rsidR="00C37262" w:rsidRPr="006A661E" w:rsidRDefault="00C37262" w:rsidP="00C37262">
      <w:pPr>
        <w:pStyle w:val="ListParagraph"/>
        <w:numPr>
          <w:ilvl w:val="0"/>
          <w:numId w:val="16"/>
        </w:numPr>
        <w:spacing w:before="60" w:after="60" w:line="276" w:lineRule="auto"/>
        <w:ind w:left="720"/>
        <w:jc w:val="both"/>
        <w:rPr>
          <w:rFonts w:ascii="Times New Roman" w:hAnsi="Times New Roman"/>
          <w:i/>
          <w:sz w:val="24"/>
          <w:szCs w:val="24"/>
        </w:rPr>
      </w:pPr>
      <w:r w:rsidRPr="006A661E">
        <w:rPr>
          <w:rFonts w:ascii="Times New Roman" w:hAnsi="Times New Roman"/>
          <w:sz w:val="24"/>
          <w:szCs w:val="24"/>
        </w:rPr>
        <w:t>writing</w:t>
      </w:r>
      <w:r w:rsidRPr="006A661E">
        <w:rPr>
          <w:rFonts w:ascii="Times New Roman" w:hAnsi="Times New Roman"/>
          <w:i/>
          <w:sz w:val="24"/>
          <w:szCs w:val="24"/>
        </w:rPr>
        <w:t xml:space="preserve"> </w:t>
      </w:r>
      <w:r w:rsidRPr="00E83085">
        <w:rPr>
          <w:rFonts w:ascii="Times New Roman" w:hAnsi="Times New Roman"/>
          <w:sz w:val="24"/>
          <w:szCs w:val="24"/>
        </w:rPr>
        <w:t>a</w:t>
      </w:r>
      <w:r w:rsidRPr="006A661E">
        <w:rPr>
          <w:rFonts w:ascii="Times New Roman" w:hAnsi="Times New Roman"/>
          <w:i/>
          <w:sz w:val="24"/>
          <w:szCs w:val="24"/>
        </w:rPr>
        <w:t xml:space="preserve"> </w:t>
      </w:r>
      <w:r w:rsidRPr="0057540C">
        <w:rPr>
          <w:rFonts w:ascii="Courier New" w:hAnsi="Courier New" w:cs="Courier New"/>
          <w:sz w:val="22"/>
          <w:szCs w:val="22"/>
          <w:lang w:eastAsia="zh-CN"/>
        </w:rPr>
        <w:t>variables.cfg file</w:t>
      </w:r>
      <w:r w:rsidRPr="006A661E">
        <w:rPr>
          <w:rFonts w:ascii="Times New Roman" w:hAnsi="Times New Roman"/>
          <w:i/>
          <w:sz w:val="24"/>
          <w:szCs w:val="24"/>
        </w:rPr>
        <w:t xml:space="preserve"> </w:t>
      </w:r>
      <w:r w:rsidRPr="006A661E">
        <w:rPr>
          <w:rFonts w:ascii="Times New Roman" w:hAnsi="Times New Roman"/>
          <w:sz w:val="24"/>
          <w:szCs w:val="24"/>
        </w:rPr>
        <w:t xml:space="preserve">which </w:t>
      </w:r>
      <w:r>
        <w:rPr>
          <w:rFonts w:ascii="Times New Roman" w:hAnsi="Times New Roman"/>
          <w:sz w:val="24"/>
          <w:szCs w:val="24"/>
        </w:rPr>
        <w:t>lists</w:t>
      </w:r>
      <w:r w:rsidRPr="006A661E">
        <w:rPr>
          <w:rFonts w:ascii="Times New Roman" w:hAnsi="Times New Roman"/>
          <w:sz w:val="24"/>
          <w:szCs w:val="24"/>
        </w:rPr>
        <w:t xml:space="preserve"> the variables </w:t>
      </w:r>
      <w:r>
        <w:rPr>
          <w:rFonts w:ascii="Times New Roman" w:hAnsi="Times New Roman"/>
          <w:sz w:val="24"/>
          <w:szCs w:val="24"/>
        </w:rPr>
        <w:t>to</w:t>
      </w:r>
      <w:r w:rsidRPr="006A661E">
        <w:rPr>
          <w:rFonts w:ascii="Times New Roman" w:hAnsi="Times New Roman"/>
          <w:sz w:val="24"/>
          <w:szCs w:val="24"/>
        </w:rPr>
        <w:t xml:space="preserve"> be exchanged</w:t>
      </w:r>
      <w:r>
        <w:rPr>
          <w:rFonts w:ascii="Times New Roman" w:hAnsi="Times New Roman"/>
          <w:sz w:val="24"/>
          <w:szCs w:val="24"/>
        </w:rPr>
        <w:t>,</w:t>
      </w:r>
    </w:p>
    <w:p w:rsidR="00C37262" w:rsidRPr="006A661E" w:rsidRDefault="00C37262" w:rsidP="00C37262">
      <w:pPr>
        <w:pStyle w:val="ListParagraph"/>
        <w:numPr>
          <w:ilvl w:val="0"/>
          <w:numId w:val="16"/>
        </w:numPr>
        <w:spacing w:before="60" w:after="60" w:line="276" w:lineRule="auto"/>
        <w:ind w:left="720"/>
        <w:jc w:val="both"/>
        <w:rPr>
          <w:rFonts w:ascii="Times New Roman" w:hAnsi="Times New Roman"/>
          <w:sz w:val="24"/>
          <w:szCs w:val="24"/>
        </w:rPr>
      </w:pPr>
      <w:r w:rsidRPr="006A661E">
        <w:rPr>
          <w:rFonts w:ascii="Times New Roman" w:hAnsi="Times New Roman"/>
          <w:sz w:val="24"/>
          <w:szCs w:val="24"/>
        </w:rPr>
        <w:t>compiling the binaries for the target platform</w:t>
      </w:r>
      <w:r>
        <w:rPr>
          <w:rFonts w:ascii="Times New Roman" w:hAnsi="Times New Roman"/>
          <w:sz w:val="24"/>
          <w:szCs w:val="24"/>
        </w:rPr>
        <w:t>,</w:t>
      </w:r>
    </w:p>
    <w:p w:rsidR="00C37262" w:rsidRDefault="00C37262" w:rsidP="00C37262">
      <w:pPr>
        <w:pStyle w:val="ListParagraph"/>
        <w:numPr>
          <w:ilvl w:val="0"/>
          <w:numId w:val="16"/>
        </w:numPr>
        <w:spacing w:before="60" w:after="60" w:line="276" w:lineRule="auto"/>
        <w:ind w:left="720"/>
        <w:jc w:val="both"/>
        <w:rPr>
          <w:rFonts w:ascii="Times New Roman" w:hAnsi="Times New Roman"/>
          <w:sz w:val="24"/>
          <w:szCs w:val="24"/>
        </w:rPr>
      </w:pPr>
      <w:proofErr w:type="gramStart"/>
      <w:r>
        <w:rPr>
          <w:rFonts w:ascii="Times New Roman" w:hAnsi="Times New Roman"/>
          <w:sz w:val="24"/>
          <w:szCs w:val="24"/>
        </w:rPr>
        <w:t>compressing</w:t>
      </w:r>
      <w:proofErr w:type="gramEnd"/>
      <w:r w:rsidRPr="006A661E">
        <w:rPr>
          <w:rFonts w:ascii="Times New Roman" w:hAnsi="Times New Roman"/>
          <w:sz w:val="24"/>
          <w:szCs w:val="24"/>
        </w:rPr>
        <w:t xml:space="preserve"> binaries, input file, </w:t>
      </w:r>
      <w:r>
        <w:rPr>
          <w:rFonts w:ascii="Times New Roman" w:hAnsi="Times New Roman"/>
          <w:sz w:val="24"/>
          <w:szCs w:val="24"/>
        </w:rPr>
        <w:t xml:space="preserve">and any </w:t>
      </w:r>
      <w:r w:rsidRPr="006A661E">
        <w:rPr>
          <w:rFonts w:ascii="Times New Roman" w:hAnsi="Times New Roman"/>
          <w:sz w:val="24"/>
          <w:szCs w:val="24"/>
        </w:rPr>
        <w:t xml:space="preserve">resources into a zip file which will have the same name as the input file. </w:t>
      </w:r>
    </w:p>
    <w:p w:rsidR="00C37262" w:rsidRDefault="00C37262" w:rsidP="00C37262">
      <w:pPr>
        <w:spacing w:before="60" w:after="60" w:line="276" w:lineRule="auto"/>
        <w:jc w:val="both"/>
      </w:pPr>
      <w:r>
        <w:t>This zip file, which will have the name xxx.fmu, will be the file that can be imported into a co-simulation master.</w:t>
      </w:r>
    </w:p>
    <w:p w:rsidR="001D7C47" w:rsidRPr="001D7C47" w:rsidRDefault="00C37262" w:rsidP="00C37262">
      <w:pPr>
        <w:spacing w:before="60" w:after="60" w:line="276" w:lineRule="auto"/>
        <w:jc w:val="both"/>
      </w:pPr>
      <w:r>
        <w:t xml:space="preserve">The batch/shell script will not be distributed with </w:t>
      </w:r>
      <w:proofErr w:type="spellStart"/>
      <w:r>
        <w:t>EnergyPlus</w:t>
      </w:r>
      <w:proofErr w:type="spellEnd"/>
      <w:r>
        <w:t xml:space="preserve">, but rather be available from </w:t>
      </w:r>
      <w:hyperlink r:id="rId13" w:history="1">
        <w:r w:rsidRPr="00E8375E">
          <w:rPr>
            <w:rStyle w:val="Hyperlink"/>
          </w:rPr>
          <w:t>http://SimulationResearch.lbl.gov</w:t>
        </w:r>
      </w:hyperlink>
      <w:r>
        <w:t xml:space="preserve"> because its use does not require an </w:t>
      </w:r>
      <w:proofErr w:type="spellStart"/>
      <w:r>
        <w:t>EnergyPlus</w:t>
      </w:r>
      <w:proofErr w:type="spellEnd"/>
      <w:r>
        <w:t xml:space="preserve"> distribution.</w:t>
      </w:r>
    </w:p>
    <w:p w:rsidR="00AE4548" w:rsidRDefault="00AE4548" w:rsidP="00AE4548">
      <w:pPr>
        <w:pStyle w:val="BodyText"/>
        <w:spacing w:after="0"/>
        <w:rPr>
          <w:b/>
        </w:rPr>
      </w:pPr>
    </w:p>
    <w:p w:rsidR="00122D51" w:rsidRDefault="00122D51" w:rsidP="009737B1">
      <w:pPr>
        <w:pStyle w:val="BodyText"/>
        <w:spacing w:after="0"/>
        <w:rPr>
          <w:b/>
        </w:rPr>
      </w:pPr>
      <w:r w:rsidRPr="00122D51">
        <w:rPr>
          <w:b/>
        </w:rPr>
        <w:t>Testing/Validation/Data Source(s):</w:t>
      </w:r>
    </w:p>
    <w:p w:rsidR="005D0BC3" w:rsidRPr="00122D51" w:rsidRDefault="005D0BC3" w:rsidP="009737B1">
      <w:pPr>
        <w:pStyle w:val="BodyText"/>
        <w:spacing w:after="0"/>
        <w:rPr>
          <w:b/>
        </w:rPr>
      </w:pPr>
    </w:p>
    <w:p w:rsidR="00122D51" w:rsidRDefault="00B0799A" w:rsidP="009737B1">
      <w:pPr>
        <w:pStyle w:val="BodyText"/>
        <w:spacing w:after="0"/>
      </w:pPr>
      <w:r>
        <w:t>N/A</w:t>
      </w:r>
    </w:p>
    <w:p w:rsidR="00122D51" w:rsidRDefault="00122D51" w:rsidP="009737B1">
      <w:pPr>
        <w:pStyle w:val="BodyText"/>
        <w:spacing w:after="0"/>
      </w:pPr>
    </w:p>
    <w:p w:rsidR="00AE4548" w:rsidRPr="00B0799A" w:rsidRDefault="00122D51" w:rsidP="009737B1">
      <w:pPr>
        <w:pStyle w:val="BodyText"/>
        <w:spacing w:after="0"/>
        <w:rPr>
          <w:b/>
        </w:rPr>
      </w:pPr>
      <w:r w:rsidRPr="00122D51">
        <w:rPr>
          <w:b/>
        </w:rPr>
        <w:t>IO Ref (draft):</w:t>
      </w:r>
    </w:p>
    <w:p w:rsidR="00AE4548" w:rsidRPr="00AE4548" w:rsidRDefault="00AE4548" w:rsidP="00AE4548">
      <w:pPr>
        <w:keepNext/>
        <w:keepLines/>
        <w:spacing w:before="240" w:after="240" w:line="240" w:lineRule="atLeast"/>
        <w:outlineLvl w:val="1"/>
        <w:rPr>
          <w:rFonts w:eastAsia="Times New Roman"/>
          <w:b/>
          <w:spacing w:val="-15"/>
          <w:kern w:val="28"/>
          <w:lang w:eastAsia="en-US"/>
        </w:rPr>
      </w:pPr>
      <w:r w:rsidRPr="00AE4548">
        <w:rPr>
          <w:rFonts w:eastAsia="Times New Roman"/>
          <w:b/>
          <w:spacing w:val="-15"/>
          <w:kern w:val="28"/>
          <w:lang w:eastAsia="en-US"/>
        </w:rPr>
        <w:t xml:space="preserve">Group – </w:t>
      </w:r>
      <w:proofErr w:type="spellStart"/>
      <w:r w:rsidRPr="00AE4548">
        <w:rPr>
          <w:rFonts w:eastAsia="Times New Roman"/>
          <w:b/>
          <w:spacing w:val="-15"/>
          <w:kern w:val="28"/>
          <w:lang w:eastAsia="en-US"/>
        </w:rPr>
        <w:t>ExternalInterface</w:t>
      </w:r>
      <w:proofErr w:type="spellEnd"/>
    </w:p>
    <w:p w:rsidR="00587A1A" w:rsidRPr="00587A1A" w:rsidRDefault="00587A1A" w:rsidP="00587A1A">
      <w:pPr>
        <w:pStyle w:val="Heading3"/>
        <w:ind w:left="0"/>
        <w:rPr>
          <w:rFonts w:ascii="Times New Roman" w:hAnsi="Times New Roman"/>
          <w:b/>
          <w:sz w:val="24"/>
          <w:szCs w:val="24"/>
        </w:rPr>
      </w:pPr>
      <w:proofErr w:type="spellStart"/>
      <w:r w:rsidRPr="00587A1A">
        <w:rPr>
          <w:rFonts w:ascii="Times New Roman" w:hAnsi="Times New Roman"/>
          <w:b/>
          <w:sz w:val="24"/>
          <w:szCs w:val="24"/>
        </w:rPr>
        <w:t>ExternalInterface</w:t>
      </w:r>
      <w:proofErr w:type="spellEnd"/>
    </w:p>
    <w:p w:rsidR="00AE4548" w:rsidRPr="00AE4548" w:rsidRDefault="00AE4548" w:rsidP="00AE4548">
      <w:pPr>
        <w:pStyle w:val="BodyText"/>
      </w:pPr>
      <w:r w:rsidRPr="00AE4548">
        <w:t xml:space="preserve">The external interface that has been implemented in </w:t>
      </w:r>
      <w:proofErr w:type="spellStart"/>
      <w:r w:rsidRPr="00AE4548">
        <w:t>EnergyPlus</w:t>
      </w:r>
      <w:proofErr w:type="spellEnd"/>
      <w:r w:rsidRPr="00AE4548">
        <w:t xml:space="preserve"> for linking </w:t>
      </w:r>
      <w:proofErr w:type="spellStart"/>
      <w:r w:rsidRPr="00AE4548">
        <w:t>EnergyPlus</w:t>
      </w:r>
      <w:proofErr w:type="spellEnd"/>
      <w:r w:rsidRPr="00AE4548">
        <w:t xml:space="preserve"> with the BCVTB </w:t>
      </w:r>
      <w:r w:rsidR="00724300">
        <w:t xml:space="preserve">and FMU </w:t>
      </w:r>
      <w:r w:rsidRPr="00AE4548">
        <w:t xml:space="preserve">has been modified. It has a new entry </w:t>
      </w:r>
      <w:proofErr w:type="spellStart"/>
      <w:r w:rsidRPr="00767F36">
        <w:rPr>
          <w:b/>
        </w:rPr>
        <w:t>FunctionalMockupUnit</w:t>
      </w:r>
      <w:r w:rsidR="00072BC2" w:rsidRPr="00767F36">
        <w:rPr>
          <w:b/>
        </w:rPr>
        <w:t>Export</w:t>
      </w:r>
      <w:proofErr w:type="spellEnd"/>
      <w:r w:rsidRPr="00AE4548">
        <w:t xml:space="preserve">. If this entry exists in the </w:t>
      </w:r>
      <w:proofErr w:type="spellStart"/>
      <w:r w:rsidRPr="00AE4548">
        <w:t>EnergyPlus</w:t>
      </w:r>
      <w:proofErr w:type="spellEnd"/>
      <w:r w:rsidRPr="00AE4548">
        <w:t xml:space="preserve"> input-file, the </w:t>
      </w:r>
      <w:proofErr w:type="spellStart"/>
      <w:r w:rsidRPr="00767F36">
        <w:rPr>
          <w:b/>
        </w:rPr>
        <w:t>FunctionalMockupUnit</w:t>
      </w:r>
      <w:r w:rsidR="00131F3B" w:rsidRPr="00767F36">
        <w:rPr>
          <w:b/>
        </w:rPr>
        <w:t>Export</w:t>
      </w:r>
      <w:proofErr w:type="spellEnd"/>
      <w:r w:rsidRPr="00AE4548">
        <w:t xml:space="preserve"> objects listed below will be activated.</w:t>
      </w:r>
    </w:p>
    <w:p w:rsidR="00AE4548" w:rsidRPr="00AE4548" w:rsidRDefault="00AE4548" w:rsidP="00AE4548">
      <w:pPr>
        <w:pStyle w:val="Heading4"/>
        <w:rPr>
          <w:sz w:val="24"/>
          <w:szCs w:val="24"/>
        </w:rPr>
      </w:pPr>
      <w:bookmarkStart w:id="7" w:name="_Toc294874334"/>
      <w:bookmarkStart w:id="8" w:name="_Toc300743790"/>
      <w:r w:rsidRPr="00AE4548">
        <w:rPr>
          <w:sz w:val="24"/>
          <w:szCs w:val="24"/>
        </w:rPr>
        <w:t>Field: Name</w:t>
      </w:r>
      <w:bookmarkEnd w:id="7"/>
      <w:bookmarkEnd w:id="8"/>
    </w:p>
    <w:p w:rsidR="00AE4548" w:rsidRPr="00587A1A" w:rsidRDefault="00AE4548" w:rsidP="00AE4548">
      <w:pPr>
        <w:pStyle w:val="BodyText"/>
        <w:spacing w:after="0"/>
      </w:pPr>
      <w:r w:rsidRPr="00587A1A">
        <w:t>This field contains the name of the external interface. The vali</w:t>
      </w:r>
      <w:r w:rsidR="00131F3B">
        <w:t xml:space="preserve">d entries are </w:t>
      </w:r>
      <w:proofErr w:type="spellStart"/>
      <w:r w:rsidR="00131F3B" w:rsidRPr="00767F36">
        <w:rPr>
          <w:b/>
        </w:rPr>
        <w:t>PtolemyServer</w:t>
      </w:r>
      <w:proofErr w:type="spellEnd"/>
      <w:r w:rsidR="00131F3B">
        <w:t xml:space="preserve">, </w:t>
      </w:r>
      <w:proofErr w:type="spellStart"/>
      <w:r w:rsidRPr="00767F36">
        <w:rPr>
          <w:b/>
        </w:rPr>
        <w:t>FunctionalMockupUnit</w:t>
      </w:r>
      <w:r w:rsidR="00131F3B" w:rsidRPr="00767F36">
        <w:rPr>
          <w:b/>
        </w:rPr>
        <w:t>Import</w:t>
      </w:r>
      <w:proofErr w:type="spellEnd"/>
      <w:r w:rsidR="00131F3B">
        <w:t xml:space="preserve">, </w:t>
      </w:r>
      <w:r w:rsidR="0057540C">
        <w:t xml:space="preserve">and </w:t>
      </w:r>
      <w:proofErr w:type="spellStart"/>
      <w:r w:rsidR="00131F3B" w:rsidRPr="00767F36">
        <w:rPr>
          <w:b/>
        </w:rPr>
        <w:t>FunctionalMockupUnitExport</w:t>
      </w:r>
      <w:proofErr w:type="spellEnd"/>
      <w:r w:rsidRPr="00587A1A">
        <w:t>.</w:t>
      </w:r>
    </w:p>
    <w:p w:rsidR="00724300" w:rsidRDefault="00724300" w:rsidP="005502E1">
      <w:pPr>
        <w:pStyle w:val="BodyText"/>
        <w:spacing w:after="0"/>
      </w:pPr>
    </w:p>
    <w:p w:rsidR="00AE4548" w:rsidRPr="002E5586" w:rsidRDefault="00AE4548" w:rsidP="00601773">
      <w:pPr>
        <w:pStyle w:val="IDDDefinition"/>
        <w:ind w:left="0"/>
        <w:rPr>
          <w:sz w:val="18"/>
          <w:szCs w:val="18"/>
        </w:rPr>
      </w:pPr>
      <w:proofErr w:type="spellStart"/>
      <w:r w:rsidRPr="002E5586">
        <w:rPr>
          <w:sz w:val="18"/>
          <w:szCs w:val="18"/>
        </w:rPr>
        <w:t>ExternalInterface</w:t>
      </w:r>
      <w:proofErr w:type="spellEnd"/>
      <w:r w:rsidRPr="002E5586">
        <w:rPr>
          <w:sz w:val="18"/>
          <w:szCs w:val="18"/>
        </w:rPr>
        <w:t>,</w:t>
      </w:r>
    </w:p>
    <w:p w:rsidR="00AE4548" w:rsidRPr="002E5586" w:rsidRDefault="00AE4548" w:rsidP="00601773">
      <w:pPr>
        <w:pStyle w:val="IDDDefinition"/>
        <w:ind w:left="0"/>
        <w:rPr>
          <w:sz w:val="18"/>
          <w:szCs w:val="18"/>
        </w:rPr>
      </w:pPr>
      <w:r w:rsidRPr="002E5586">
        <w:rPr>
          <w:sz w:val="18"/>
          <w:szCs w:val="18"/>
        </w:rPr>
        <w:t xml:space="preserve">  </w:t>
      </w:r>
      <w:proofErr w:type="gramStart"/>
      <w:r w:rsidRPr="002E5586">
        <w:rPr>
          <w:sz w:val="18"/>
          <w:szCs w:val="18"/>
        </w:rPr>
        <w:t>A1 ;</w:t>
      </w:r>
      <w:proofErr w:type="gramEnd"/>
      <w:r w:rsidRPr="002E5586">
        <w:rPr>
          <w:sz w:val="18"/>
          <w:szCs w:val="18"/>
        </w:rPr>
        <w:t xml:space="preserve">  \field Name of external interface</w:t>
      </w:r>
    </w:p>
    <w:p w:rsidR="00AE4548" w:rsidRPr="002E5586" w:rsidRDefault="00AE4548" w:rsidP="00601773">
      <w:pPr>
        <w:pStyle w:val="IDDDefinition"/>
        <w:ind w:left="0"/>
        <w:rPr>
          <w:sz w:val="18"/>
          <w:szCs w:val="18"/>
        </w:rPr>
      </w:pPr>
      <w:r w:rsidRPr="002E5586">
        <w:rPr>
          <w:sz w:val="18"/>
          <w:szCs w:val="18"/>
        </w:rPr>
        <w:t xml:space="preserve">        \required-field</w:t>
      </w:r>
      <w:r w:rsidRPr="002E5586">
        <w:rPr>
          <w:sz w:val="18"/>
          <w:szCs w:val="18"/>
        </w:rPr>
        <w:br/>
        <w:t xml:space="preserve">        \type choice</w:t>
      </w:r>
    </w:p>
    <w:p w:rsidR="00AE4548" w:rsidRPr="002E5586" w:rsidRDefault="00AE4548" w:rsidP="00601773">
      <w:pPr>
        <w:pStyle w:val="IDDDefinition"/>
        <w:ind w:left="0"/>
        <w:rPr>
          <w:sz w:val="18"/>
          <w:szCs w:val="18"/>
        </w:rPr>
      </w:pPr>
      <w:r w:rsidRPr="002E5586">
        <w:rPr>
          <w:sz w:val="18"/>
          <w:szCs w:val="18"/>
        </w:rPr>
        <w:t xml:space="preserve">        \key </w:t>
      </w:r>
      <w:proofErr w:type="spellStart"/>
      <w:r w:rsidRPr="002E5586">
        <w:rPr>
          <w:sz w:val="18"/>
          <w:szCs w:val="18"/>
        </w:rPr>
        <w:t>PtolemyServer</w:t>
      </w:r>
      <w:proofErr w:type="spellEnd"/>
    </w:p>
    <w:p w:rsidR="00724300" w:rsidRPr="00131F3B" w:rsidRDefault="00AE4548" w:rsidP="00601773">
      <w:pPr>
        <w:pStyle w:val="IDDDefinition"/>
        <w:ind w:left="0"/>
        <w:rPr>
          <w:sz w:val="18"/>
          <w:szCs w:val="18"/>
        </w:rPr>
      </w:pPr>
      <w:r w:rsidRPr="002E5586">
        <w:rPr>
          <w:sz w:val="18"/>
          <w:szCs w:val="18"/>
        </w:rPr>
        <w:t xml:space="preserve">        </w:t>
      </w:r>
      <w:r w:rsidR="00724300" w:rsidRPr="00724300">
        <w:rPr>
          <w:sz w:val="18"/>
          <w:szCs w:val="18"/>
        </w:rPr>
        <w:t xml:space="preserve">\key </w:t>
      </w:r>
      <w:proofErr w:type="spellStart"/>
      <w:r w:rsidR="00724300" w:rsidRPr="00724300">
        <w:rPr>
          <w:sz w:val="18"/>
          <w:szCs w:val="18"/>
        </w:rPr>
        <w:t>FunctionalMockupUnitImport</w:t>
      </w:r>
      <w:proofErr w:type="spellEnd"/>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r>
      <w:r w:rsidR="00724300">
        <w:rPr>
          <w:sz w:val="18"/>
          <w:szCs w:val="18"/>
        </w:rPr>
        <w:tab/>
        <w:t xml:space="preserve"> </w:t>
      </w:r>
      <w:r w:rsidR="00724300" w:rsidRPr="00131F3B">
        <w:rPr>
          <w:sz w:val="18"/>
          <w:szCs w:val="18"/>
          <w:highlight w:val="yellow"/>
        </w:rPr>
        <w:t xml:space="preserve">\key </w:t>
      </w:r>
      <w:proofErr w:type="spellStart"/>
      <w:r w:rsidR="00724300" w:rsidRPr="00131F3B">
        <w:rPr>
          <w:sz w:val="18"/>
          <w:szCs w:val="18"/>
          <w:highlight w:val="yellow"/>
        </w:rPr>
        <w:t>FunctionalMockupUnitExport</w:t>
      </w:r>
      <w:proofErr w:type="spellEnd"/>
    </w:p>
    <w:p w:rsidR="00724300" w:rsidRDefault="00724300" w:rsidP="00601773">
      <w:pPr>
        <w:pStyle w:val="IDDDefinition"/>
        <w:ind w:left="0"/>
        <w:rPr>
          <w:sz w:val="18"/>
          <w:szCs w:val="18"/>
        </w:rPr>
      </w:pPr>
      <w:r>
        <w:rPr>
          <w:sz w:val="18"/>
          <w:szCs w:val="18"/>
        </w:rPr>
        <w:tab/>
        <w:t xml:space="preserve"> </w:t>
      </w:r>
      <w:r w:rsidRPr="00724300">
        <w:rPr>
          <w:sz w:val="18"/>
          <w:szCs w:val="18"/>
        </w:rPr>
        <w:t xml:space="preserve">\note </w:t>
      </w:r>
      <w:proofErr w:type="gramStart"/>
      <w:r w:rsidRPr="00724300">
        <w:rPr>
          <w:sz w:val="18"/>
          <w:szCs w:val="18"/>
        </w:rPr>
        <w:t>Currently</w:t>
      </w:r>
      <w:proofErr w:type="gramEnd"/>
      <w:r w:rsidRPr="00724300">
        <w:rPr>
          <w:sz w:val="18"/>
          <w:szCs w:val="18"/>
        </w:rPr>
        <w:t xml:space="preserve">, the only valid entries are </w:t>
      </w:r>
      <w:proofErr w:type="spellStart"/>
      <w:r w:rsidRPr="00724300">
        <w:rPr>
          <w:sz w:val="18"/>
          <w:szCs w:val="18"/>
        </w:rPr>
        <w:t>PtolemyServer</w:t>
      </w:r>
      <w:proofErr w:type="spellEnd"/>
      <w:r w:rsidRPr="00724300">
        <w:rPr>
          <w:sz w:val="18"/>
          <w:szCs w:val="18"/>
        </w:rPr>
        <w:t xml:space="preserve">, </w:t>
      </w:r>
      <w:r>
        <w:rPr>
          <w:sz w:val="18"/>
          <w:szCs w:val="18"/>
        </w:rPr>
        <w:tab/>
      </w:r>
    </w:p>
    <w:p w:rsidR="00AE4548" w:rsidRPr="002E5586" w:rsidRDefault="00724300" w:rsidP="00601773">
      <w:pPr>
        <w:pStyle w:val="IDDDefinition"/>
        <w:ind w:left="0"/>
        <w:rPr>
          <w:sz w:val="18"/>
          <w:szCs w:val="18"/>
        </w:rPr>
      </w:pPr>
      <w:r>
        <w:rPr>
          <w:sz w:val="18"/>
          <w:szCs w:val="18"/>
        </w:rPr>
        <w:tab/>
        <w:t xml:space="preserve"> \note </w:t>
      </w:r>
      <w:proofErr w:type="spellStart"/>
      <w:r w:rsidRPr="00724300">
        <w:rPr>
          <w:sz w:val="18"/>
          <w:szCs w:val="18"/>
        </w:rPr>
        <w:t>FunctionalMockupUnitImport</w:t>
      </w:r>
      <w:proofErr w:type="spellEnd"/>
      <w:r w:rsidRPr="00724300">
        <w:rPr>
          <w:sz w:val="18"/>
          <w:szCs w:val="18"/>
        </w:rPr>
        <w:t xml:space="preserve">, and </w:t>
      </w:r>
      <w:proofErr w:type="spellStart"/>
      <w:r w:rsidRPr="00724300">
        <w:rPr>
          <w:sz w:val="18"/>
          <w:szCs w:val="18"/>
        </w:rPr>
        <w:t>FunctionalMockupUnitExport</w:t>
      </w:r>
      <w:proofErr w:type="spellEnd"/>
      <w:r w:rsidRPr="00724300">
        <w:rPr>
          <w:sz w:val="18"/>
          <w:szCs w:val="18"/>
        </w:rPr>
        <w:t>.</w:t>
      </w:r>
      <w:r>
        <w:rPr>
          <w:sz w:val="18"/>
          <w:szCs w:val="18"/>
        </w:rPr>
        <w:tab/>
      </w:r>
      <w:r>
        <w:rPr>
          <w:sz w:val="18"/>
          <w:szCs w:val="18"/>
        </w:rPr>
        <w:tab/>
      </w:r>
    </w:p>
    <w:p w:rsidR="00AE4548" w:rsidRDefault="00AE4548" w:rsidP="005502E1">
      <w:pPr>
        <w:pStyle w:val="BodyText"/>
      </w:pPr>
    </w:p>
    <w:p w:rsidR="009140C9" w:rsidRPr="00F755DD" w:rsidRDefault="003916B4" w:rsidP="005502E1">
      <w:pPr>
        <w:pStyle w:val="BodyText"/>
        <w:rPr>
          <w:b/>
        </w:rPr>
      </w:pPr>
      <w:r w:rsidRPr="00F755DD">
        <w:rPr>
          <w:b/>
        </w:rPr>
        <w:t>IDD Object (New):</w:t>
      </w:r>
    </w:p>
    <w:p w:rsidR="00F755DD" w:rsidRPr="00F755DD" w:rsidRDefault="00F755DD" w:rsidP="00F755DD">
      <w:pPr>
        <w:pStyle w:val="Heading3"/>
        <w:ind w:left="0"/>
        <w:rPr>
          <w:rFonts w:ascii="Times New Roman" w:hAnsi="Times New Roman"/>
          <w:b/>
          <w:sz w:val="24"/>
          <w:szCs w:val="24"/>
        </w:rPr>
      </w:pPr>
      <w:bookmarkStart w:id="9" w:name="_Toc330556389"/>
      <w:proofErr w:type="spellStart"/>
      <w:r w:rsidRPr="00F755DD">
        <w:rPr>
          <w:rFonts w:ascii="Times New Roman" w:hAnsi="Times New Roman"/>
          <w:b/>
          <w:sz w:val="24"/>
          <w:szCs w:val="24"/>
        </w:rPr>
        <w:t>ExternalInterface</w:t>
      </w:r>
      <w:proofErr w:type="gramStart"/>
      <w:r w:rsidRPr="00F755DD">
        <w:rPr>
          <w:rFonts w:ascii="Times New Roman" w:hAnsi="Times New Roman"/>
          <w:b/>
          <w:sz w:val="24"/>
          <w:szCs w:val="24"/>
        </w:rPr>
        <w:t>:FunctionalMockupUnit</w:t>
      </w:r>
      <w:r>
        <w:rPr>
          <w:rFonts w:ascii="Times New Roman" w:hAnsi="Times New Roman"/>
          <w:b/>
          <w:sz w:val="24"/>
          <w:szCs w:val="24"/>
        </w:rPr>
        <w:t>Export</w:t>
      </w:r>
      <w:r w:rsidRPr="00F755DD">
        <w:rPr>
          <w:rFonts w:ascii="Times New Roman" w:hAnsi="Times New Roman"/>
          <w:b/>
          <w:sz w:val="24"/>
          <w:szCs w:val="24"/>
        </w:rPr>
        <w:t>:From:Variable</w:t>
      </w:r>
      <w:bookmarkEnd w:id="9"/>
      <w:proofErr w:type="spellEnd"/>
      <w:proofErr w:type="gramEnd"/>
    </w:p>
    <w:p w:rsidR="00F755DD" w:rsidRPr="00F755DD" w:rsidRDefault="00C766F0" w:rsidP="00F755DD">
      <w:pPr>
        <w:pStyle w:val="BodyText"/>
      </w:pPr>
      <w:r>
        <w:t xml:space="preserve">This </w:t>
      </w:r>
      <w:r w:rsidR="00F755DD" w:rsidRPr="00F755DD">
        <w:t xml:space="preserve">object exposes the output variables of </w:t>
      </w:r>
      <w:proofErr w:type="spellStart"/>
      <w:r w:rsidR="00F755DD" w:rsidRPr="00F755DD">
        <w:t>EnergyPlus</w:t>
      </w:r>
      <w:proofErr w:type="spellEnd"/>
      <w:r w:rsidR="00F755DD" w:rsidRPr="00F755DD">
        <w:t xml:space="preserve"> to the outside simulation program.</w:t>
      </w:r>
    </w:p>
    <w:p w:rsidR="00F755DD" w:rsidRPr="00F755DD" w:rsidRDefault="00F755DD" w:rsidP="00F755DD">
      <w:pPr>
        <w:pStyle w:val="Heading4"/>
        <w:rPr>
          <w:sz w:val="24"/>
          <w:szCs w:val="24"/>
        </w:rPr>
      </w:pPr>
      <w:bookmarkStart w:id="10" w:name="_Toc320870141"/>
      <w:bookmarkStart w:id="11" w:name="_Toc294874344"/>
      <w:bookmarkStart w:id="12" w:name="_Toc300743802"/>
      <w:bookmarkStart w:id="13" w:name="_Toc300743799"/>
      <w:bookmarkStart w:id="14" w:name="_Toc294874342"/>
      <w:r w:rsidRPr="00F755DD">
        <w:rPr>
          <w:sz w:val="24"/>
          <w:szCs w:val="24"/>
        </w:rPr>
        <w:lastRenderedPageBreak/>
        <w:t xml:space="preserve">Field: </w:t>
      </w:r>
      <w:proofErr w:type="spellStart"/>
      <w:r w:rsidRPr="00F755DD">
        <w:rPr>
          <w:sz w:val="24"/>
          <w:szCs w:val="24"/>
        </w:rPr>
        <w:t>EnergyPlus</w:t>
      </w:r>
      <w:proofErr w:type="spellEnd"/>
      <w:r w:rsidRPr="00F755DD">
        <w:rPr>
          <w:sz w:val="24"/>
          <w:szCs w:val="24"/>
        </w:rPr>
        <w:t xml:space="preserve"> Key Value</w:t>
      </w:r>
      <w:bookmarkEnd w:id="10"/>
    </w:p>
    <w:p w:rsidR="00F755DD" w:rsidRPr="00F755DD" w:rsidRDefault="00F755DD" w:rsidP="00F755DD">
      <w:r w:rsidRPr="00F755DD">
        <w:t xml:space="preserve">This field contains a Key Value for an </w:t>
      </w:r>
      <w:proofErr w:type="spellStart"/>
      <w:r w:rsidRPr="00F755DD">
        <w:t>EnergyPlus</w:t>
      </w:r>
      <w:proofErr w:type="spellEnd"/>
      <w:r w:rsidRPr="00F755DD">
        <w:t xml:space="preserve"> variable. </w:t>
      </w:r>
    </w:p>
    <w:p w:rsidR="00F755DD" w:rsidRPr="00F755DD" w:rsidRDefault="00F755DD" w:rsidP="00F755DD">
      <w:pPr>
        <w:pStyle w:val="Heading4"/>
        <w:rPr>
          <w:sz w:val="24"/>
          <w:szCs w:val="24"/>
        </w:rPr>
      </w:pPr>
      <w:bookmarkStart w:id="15" w:name="_Toc320870142"/>
      <w:r w:rsidRPr="00F755DD">
        <w:rPr>
          <w:sz w:val="24"/>
          <w:szCs w:val="24"/>
        </w:rPr>
        <w:t xml:space="preserve">Field: </w:t>
      </w:r>
      <w:bookmarkEnd w:id="11"/>
      <w:proofErr w:type="spellStart"/>
      <w:r w:rsidRPr="00F755DD">
        <w:rPr>
          <w:sz w:val="24"/>
          <w:szCs w:val="24"/>
        </w:rPr>
        <w:t>EnergyPlus</w:t>
      </w:r>
      <w:proofErr w:type="spellEnd"/>
      <w:r w:rsidRPr="00F755DD">
        <w:rPr>
          <w:sz w:val="24"/>
          <w:szCs w:val="24"/>
        </w:rPr>
        <w:t xml:space="preserve"> Variable Name</w:t>
      </w:r>
      <w:bookmarkEnd w:id="12"/>
      <w:bookmarkEnd w:id="15"/>
    </w:p>
    <w:p w:rsidR="00F755DD" w:rsidRPr="00F755DD" w:rsidRDefault="00F755DD" w:rsidP="00F755DD">
      <w:pPr>
        <w:pStyle w:val="BodyText"/>
      </w:pPr>
      <w:r w:rsidRPr="00F755DD">
        <w:t xml:space="preserve">This field contains the Variable Name as defined in the Input Output Reference. </w:t>
      </w:r>
    </w:p>
    <w:p w:rsidR="00F755DD" w:rsidRPr="00F755DD" w:rsidRDefault="00F755DD" w:rsidP="00F755DD">
      <w:pPr>
        <w:pStyle w:val="Heading4"/>
        <w:rPr>
          <w:sz w:val="24"/>
          <w:szCs w:val="24"/>
        </w:rPr>
      </w:pPr>
      <w:bookmarkStart w:id="16" w:name="_Toc294874343"/>
      <w:bookmarkStart w:id="17" w:name="_Toc300743801"/>
      <w:bookmarkStart w:id="18" w:name="_Toc320870145"/>
      <w:bookmarkEnd w:id="13"/>
      <w:bookmarkEnd w:id="14"/>
      <w:r w:rsidRPr="00F755DD">
        <w:rPr>
          <w:sz w:val="24"/>
          <w:szCs w:val="24"/>
        </w:rPr>
        <w:t>Field: FMU Variable Name</w:t>
      </w:r>
      <w:bookmarkEnd w:id="16"/>
      <w:bookmarkEnd w:id="17"/>
      <w:bookmarkEnd w:id="18"/>
    </w:p>
    <w:p w:rsidR="00AE4548" w:rsidRPr="00D37936" w:rsidRDefault="00F755DD" w:rsidP="006B17A2">
      <w:pPr>
        <w:pStyle w:val="BodyText"/>
      </w:pPr>
      <w:r w:rsidRPr="00F755DD">
        <w:t xml:space="preserve">This field contains the name of the variable in the </w:t>
      </w:r>
      <w:r w:rsidR="001B0AD1">
        <w:t>model</w:t>
      </w:r>
      <w:r w:rsidR="00B6294D">
        <w:t xml:space="preserve"> d</w:t>
      </w:r>
      <w:r>
        <w:t>e</w:t>
      </w:r>
      <w:r w:rsidR="001B0AD1">
        <w:t>s</w:t>
      </w:r>
      <w:r>
        <w:t>cription file of the FMU</w:t>
      </w:r>
      <w:r w:rsidRPr="00F755DD">
        <w:t xml:space="preserve"> that will be mapped to the corresponding variable in </w:t>
      </w:r>
      <w:proofErr w:type="spellStart"/>
      <w:r w:rsidRPr="00F755DD">
        <w:t>EnergyPlus</w:t>
      </w:r>
      <w:proofErr w:type="spellEnd"/>
      <w:r w:rsidRPr="00F755DD">
        <w:t>.</w:t>
      </w:r>
      <w:r w:rsidR="00E37623">
        <w:t xml:space="preserve">  </w:t>
      </w:r>
    </w:p>
    <w:p w:rsidR="006B17A2" w:rsidRPr="006B17A2" w:rsidRDefault="006B17A2" w:rsidP="006B17A2">
      <w:pPr>
        <w:pStyle w:val="IDDDefinition"/>
        <w:pBdr>
          <w:bottom w:val="single" w:sz="4" w:space="0" w:color="auto"/>
        </w:pBdr>
        <w:ind w:left="0"/>
        <w:rPr>
          <w:sz w:val="18"/>
          <w:szCs w:val="18"/>
        </w:rPr>
      </w:pPr>
      <w:bookmarkStart w:id="19" w:name="_Toc294874345"/>
      <w:bookmarkStart w:id="20" w:name="_Toc300743803"/>
      <w:proofErr w:type="spellStart"/>
      <w:r w:rsidRPr="006B17A2">
        <w:rPr>
          <w:sz w:val="18"/>
          <w:szCs w:val="18"/>
        </w:rPr>
        <w:t>ExternalInterface</w:t>
      </w:r>
      <w:proofErr w:type="gramStart"/>
      <w:r w:rsidRPr="006B17A2">
        <w:rPr>
          <w:sz w:val="18"/>
          <w:szCs w:val="18"/>
        </w:rPr>
        <w:t>:FunctionalMockupUnitExport:From:Variable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w:t>
      </w:r>
      <w:proofErr w:type="gramStart"/>
      <w:r w:rsidRPr="006B17A2">
        <w:rPr>
          <w:sz w:val="18"/>
          <w:szCs w:val="18"/>
        </w:rPr>
        <w:t>This</w:t>
      </w:r>
      <w:proofErr w:type="gramEnd"/>
      <w:r w:rsidRPr="006B17A2">
        <w:rPr>
          <w:sz w:val="18"/>
          <w:szCs w:val="18"/>
        </w:rPr>
        <w:t xml:space="preserve"> object declares an FMU input variable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3</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Key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Default="006B17A2" w:rsidP="00587A1A">
      <w:pPr>
        <w:pStyle w:val="Heading3"/>
        <w:ind w:left="0"/>
        <w:rPr>
          <w:rFonts w:ascii="Times New Roman" w:hAnsi="Times New Roman"/>
          <w:b/>
          <w:sz w:val="24"/>
          <w:szCs w:val="24"/>
        </w:rPr>
      </w:pPr>
    </w:p>
    <w:p w:rsidR="006B17A2" w:rsidRPr="006B17A2" w:rsidRDefault="006B17A2" w:rsidP="006B17A2">
      <w:pPr>
        <w:pStyle w:val="Heading3"/>
        <w:ind w:left="0"/>
        <w:rPr>
          <w:rFonts w:ascii="Times New Roman" w:hAnsi="Times New Roman"/>
          <w:b/>
          <w:sz w:val="24"/>
          <w:szCs w:val="24"/>
        </w:rPr>
      </w:pPr>
      <w:bookmarkStart w:id="21" w:name="_Toc330556390"/>
      <w:bookmarkEnd w:id="19"/>
      <w:bookmarkEnd w:id="20"/>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w:t>
      </w:r>
      <w:r w:rsidR="001D7C47">
        <w:rPr>
          <w:rFonts w:ascii="Times New Roman" w:hAnsi="Times New Roman"/>
          <w:b/>
          <w:sz w:val="24"/>
          <w:szCs w:val="24"/>
        </w:rPr>
        <w:t>Export</w:t>
      </w:r>
      <w:r w:rsidRPr="006B17A2">
        <w:rPr>
          <w:rFonts w:ascii="Times New Roman" w:hAnsi="Times New Roman"/>
          <w:b/>
          <w:sz w:val="24"/>
          <w:szCs w:val="24"/>
        </w:rPr>
        <w:t>:To:Schedule</w:t>
      </w:r>
      <w:bookmarkEnd w:id="21"/>
      <w:proofErr w:type="spellEnd"/>
      <w:proofErr w:type="gramEnd"/>
    </w:p>
    <w:p w:rsidR="006B17A2" w:rsidRPr="006B17A2" w:rsidRDefault="00C766F0" w:rsidP="006B17A2">
      <w:pPr>
        <w:pStyle w:val="BodyText"/>
      </w:pPr>
      <w:r>
        <w:t xml:space="preserve">This </w:t>
      </w:r>
      <w:r w:rsidR="006B17A2" w:rsidRPr="006B17A2">
        <w:t xml:space="preserve">object is similar to </w:t>
      </w:r>
      <w:proofErr w:type="spellStart"/>
      <w:r w:rsidR="006B17A2" w:rsidRPr="006B17A2">
        <w:t>Schedule</w:t>
      </w:r>
      <w:proofErr w:type="gramStart"/>
      <w:r w:rsidR="006B17A2" w:rsidRPr="006B17A2">
        <w:t>:Compact</w:t>
      </w:r>
      <w:proofErr w:type="spellEnd"/>
      <w:proofErr w:type="gramEnd"/>
      <w:r w:rsidR="006B17A2" w:rsidRPr="006B17A2">
        <w:t>. However, during the time stepping, its value is set to the value received from</w:t>
      </w:r>
      <w:r w:rsidR="00F679E0">
        <w:t xml:space="preserve"> the external interface. During the warm-up period and </w:t>
      </w:r>
      <w:r w:rsidR="006B17A2" w:rsidRPr="006B17A2">
        <w:t>the system sizing, its value is set to the value specified by the field “initial value.”</w:t>
      </w:r>
    </w:p>
    <w:p w:rsidR="006B17A2" w:rsidRPr="006B17A2" w:rsidRDefault="006B17A2" w:rsidP="006B17A2">
      <w:pPr>
        <w:pStyle w:val="Heading4"/>
        <w:rPr>
          <w:sz w:val="24"/>
          <w:szCs w:val="24"/>
        </w:rPr>
      </w:pPr>
      <w:bookmarkStart w:id="22" w:name="_Toc294874348"/>
      <w:bookmarkStart w:id="23" w:name="_Toc300743807"/>
      <w:bookmarkStart w:id="24" w:name="_Toc320870147"/>
      <w:r w:rsidRPr="006B17A2">
        <w:rPr>
          <w:sz w:val="24"/>
          <w:szCs w:val="24"/>
        </w:rPr>
        <w:t xml:space="preserve">Field: </w:t>
      </w:r>
      <w:bookmarkEnd w:id="22"/>
      <w:proofErr w:type="spellStart"/>
      <w:r w:rsidRPr="006B17A2">
        <w:rPr>
          <w:sz w:val="24"/>
          <w:szCs w:val="24"/>
        </w:rPr>
        <w:t>EnergyPlus</w:t>
      </w:r>
      <w:proofErr w:type="spellEnd"/>
      <w:r w:rsidRPr="006B17A2">
        <w:rPr>
          <w:sz w:val="24"/>
          <w:szCs w:val="24"/>
        </w:rPr>
        <w:t xml:space="preserve"> Variable Name</w:t>
      </w:r>
      <w:bookmarkEnd w:id="23"/>
      <w:bookmarkEnd w:id="24"/>
    </w:p>
    <w:p w:rsidR="006B17A2" w:rsidRPr="006B17A2" w:rsidRDefault="006B17A2" w:rsidP="006B17A2">
      <w:pPr>
        <w:pStyle w:val="BodyText"/>
      </w:pPr>
      <w:r w:rsidRPr="006B17A2">
        <w:t xml:space="preserve">This field contains a unique (within all </w:t>
      </w:r>
      <w:proofErr w:type="spellStart"/>
      <w:r w:rsidRPr="006B17A2">
        <w:t>DaySchedules</w:t>
      </w:r>
      <w:proofErr w:type="spellEnd"/>
      <w:r w:rsidRPr="006B17A2">
        <w:t xml:space="preserve">) designation for this schedule in </w:t>
      </w:r>
      <w:proofErr w:type="spellStart"/>
      <w:r w:rsidRPr="006B17A2">
        <w:t>EnergyPlus</w:t>
      </w:r>
      <w:proofErr w:type="spellEnd"/>
      <w:r w:rsidRPr="006B17A2">
        <w:t xml:space="preserve">. It is referenced by </w:t>
      </w:r>
      <w:proofErr w:type="spellStart"/>
      <w:r w:rsidRPr="006B17A2">
        <w:t>WeekSchedules</w:t>
      </w:r>
      <w:proofErr w:type="spellEnd"/>
      <w:r w:rsidRPr="006B17A2">
        <w:t xml:space="preserve"> to define the appropriate schedule values.</w:t>
      </w:r>
      <w:r w:rsidR="00A41F09">
        <w:t xml:space="preserve"> </w:t>
      </w:r>
    </w:p>
    <w:p w:rsidR="006B17A2" w:rsidRPr="006B17A2" w:rsidRDefault="006B17A2" w:rsidP="006B17A2">
      <w:pPr>
        <w:pStyle w:val="Heading4"/>
        <w:rPr>
          <w:sz w:val="24"/>
          <w:szCs w:val="24"/>
        </w:rPr>
      </w:pPr>
      <w:bookmarkStart w:id="25" w:name="_Toc294874349"/>
      <w:bookmarkStart w:id="26" w:name="_Toc300743808"/>
      <w:bookmarkStart w:id="27" w:name="_Toc320870148"/>
      <w:r w:rsidRPr="006B17A2">
        <w:rPr>
          <w:sz w:val="24"/>
          <w:szCs w:val="24"/>
        </w:rPr>
        <w:t>Field: Schedule Type Limits Name</w:t>
      </w:r>
      <w:bookmarkEnd w:id="25"/>
      <w:bookmarkEnd w:id="26"/>
      <w:bookmarkEnd w:id="27"/>
    </w:p>
    <w:p w:rsidR="006B17A2" w:rsidRPr="006B17A2" w:rsidRDefault="006B17A2" w:rsidP="006B17A2">
      <w:pPr>
        <w:pStyle w:val="BodyText"/>
      </w:pPr>
      <w:r w:rsidRPr="006B17A2">
        <w:t>This field contains a reference to the Schedule Type Limits object. If found in a list of Schedule Type Limits (see above), then the restrictions from the referenced object will be used to validate the current field values.</w:t>
      </w:r>
    </w:p>
    <w:p w:rsidR="006B17A2" w:rsidRPr="006B17A2" w:rsidRDefault="006B17A2" w:rsidP="006B17A2">
      <w:pPr>
        <w:pStyle w:val="Heading4"/>
        <w:rPr>
          <w:sz w:val="24"/>
          <w:szCs w:val="24"/>
        </w:rPr>
      </w:pPr>
      <w:bookmarkStart w:id="28" w:name="_Toc294874347"/>
      <w:bookmarkStart w:id="29" w:name="_Toc300743806"/>
      <w:bookmarkStart w:id="30" w:name="_Toc320870151"/>
      <w:r w:rsidRPr="006B17A2">
        <w:rPr>
          <w:sz w:val="24"/>
          <w:szCs w:val="24"/>
        </w:rPr>
        <w:t>Field: FMU Variable Name</w:t>
      </w:r>
      <w:bookmarkEnd w:id="28"/>
      <w:bookmarkEnd w:id="29"/>
      <w:bookmarkEnd w:id="30"/>
    </w:p>
    <w:p w:rsidR="006B17A2" w:rsidRPr="006B17A2" w:rsidRDefault="006B17A2" w:rsidP="006B17A2">
      <w:pPr>
        <w:pStyle w:val="BodyText"/>
      </w:pPr>
      <w:r w:rsidRPr="006B17A2">
        <w:t xml:space="preserve">This field contains the name of the variable in the </w:t>
      </w:r>
      <w:r w:rsidR="001B0AD1">
        <w:t>model description</w:t>
      </w:r>
      <w:r>
        <w:t xml:space="preserve"> file of the </w:t>
      </w:r>
      <w:r w:rsidRPr="006B17A2">
        <w:t xml:space="preserve">FMU that will be mapped to the schedule in </w:t>
      </w:r>
      <w:proofErr w:type="spellStart"/>
      <w:r w:rsidRPr="006B17A2">
        <w:t>EnergyPlus</w:t>
      </w:r>
      <w:proofErr w:type="spellEnd"/>
      <w:r w:rsidRPr="006B17A2">
        <w:t>.</w:t>
      </w:r>
      <w:r w:rsidR="00A41F09">
        <w:t xml:space="preserve"> </w:t>
      </w:r>
    </w:p>
    <w:p w:rsidR="006B17A2" w:rsidRPr="006B17A2" w:rsidRDefault="006B17A2" w:rsidP="006B17A2">
      <w:pPr>
        <w:pStyle w:val="Heading4"/>
        <w:rPr>
          <w:sz w:val="24"/>
          <w:szCs w:val="24"/>
        </w:rPr>
      </w:pPr>
      <w:bookmarkStart w:id="31" w:name="_Toc294874350"/>
      <w:bookmarkStart w:id="32" w:name="_Toc300743809"/>
      <w:bookmarkStart w:id="33" w:name="_Toc320870152"/>
      <w:r w:rsidRPr="006B17A2">
        <w:rPr>
          <w:sz w:val="24"/>
          <w:szCs w:val="24"/>
        </w:rPr>
        <w:t>Field: Initial Value</w:t>
      </w:r>
      <w:bookmarkEnd w:id="31"/>
      <w:bookmarkEnd w:id="32"/>
      <w:bookmarkEnd w:id="33"/>
    </w:p>
    <w:p w:rsidR="00513B5A" w:rsidRDefault="00513B5A" w:rsidP="00513B5A">
      <w:pPr>
        <w:pStyle w:val="BodyText"/>
      </w:pPr>
      <w:r>
        <w:t xml:space="preserve">This field </w:t>
      </w:r>
      <w:r w:rsidRPr="007D221F">
        <w:t>contains</w:t>
      </w:r>
      <w:r>
        <w:t xml:space="preserve"> the schedule value that is used during the warm-up period and during the system sizing.</w:t>
      </w:r>
    </w:p>
    <w:p w:rsidR="00AE4548" w:rsidRDefault="00AE4548" w:rsidP="00AE4548">
      <w:pPr>
        <w:pStyle w:val="BodyText"/>
        <w:spacing w:after="0"/>
      </w:pP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lastRenderedPageBreak/>
        <w:t>ExternalInterface</w:t>
      </w:r>
      <w:proofErr w:type="gramStart"/>
      <w:r w:rsidRPr="006B17A2">
        <w:rPr>
          <w:sz w:val="18"/>
          <w:szCs w:val="18"/>
        </w:rPr>
        <w:t>:FunctionalMockupUnitExport:To:Schedule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w:t>
      </w:r>
      <w:proofErr w:type="gramStart"/>
      <w:r w:rsidRPr="006B17A2">
        <w:rPr>
          <w:sz w:val="18"/>
          <w:szCs w:val="18"/>
        </w:rPr>
        <w:t>This</w:t>
      </w:r>
      <w:proofErr w:type="gramEnd"/>
      <w:r w:rsidRPr="006B17A2">
        <w:rPr>
          <w:sz w:val="18"/>
          <w:szCs w:val="18"/>
        </w:rPr>
        <w:t xml:space="preserve"> objects contains only one value, which is used during the first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call of </w:t>
      </w:r>
      <w:proofErr w:type="spellStart"/>
      <w:r w:rsidRPr="006B17A2">
        <w:rPr>
          <w:sz w:val="18"/>
          <w:szCs w:val="18"/>
        </w:rPr>
        <w:t>EnergyPlus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4</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\reference </w:t>
      </w:r>
      <w:proofErr w:type="spellStart"/>
      <w:r w:rsidRPr="006B17A2">
        <w:rPr>
          <w:sz w:val="18"/>
          <w:szCs w:val="18"/>
        </w:rPr>
        <w:t>ExternalInterfaceScheduleNames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Schedule Type Limits Names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object-list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\object-list </w:t>
      </w:r>
      <w:proofErr w:type="spellStart"/>
      <w:r w:rsidRPr="006B17A2">
        <w:rPr>
          <w:sz w:val="18"/>
          <w:szCs w:val="18"/>
        </w:rPr>
        <w:t>ScheduleTypeLimitsNames</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9D240D" w:rsidP="006B17A2">
      <w:pPr>
        <w:pStyle w:val="IDDDefinition"/>
        <w:pBdr>
          <w:bottom w:val="single" w:sz="4" w:space="0" w:color="auto"/>
        </w:pBdr>
        <w:ind w:left="0"/>
        <w:rPr>
          <w:sz w:val="18"/>
          <w:szCs w:val="18"/>
        </w:rPr>
      </w:pPr>
      <w:r>
        <w:rPr>
          <w:sz w:val="18"/>
          <w:szCs w:val="18"/>
        </w:rPr>
        <w:t xml:space="preserve">       </w:t>
      </w:r>
      <w:proofErr w:type="gramStart"/>
      <w:r w:rsidRPr="009D240D">
        <w:rPr>
          <w:sz w:val="18"/>
          <w:szCs w:val="18"/>
        </w:rPr>
        <w:t>\note Used during warm-up and system sizing.</w:t>
      </w:r>
      <w:proofErr w:type="gramEnd"/>
    </w:p>
    <w:p w:rsidR="00AE4548" w:rsidRPr="00D37936" w:rsidRDefault="00AE4548" w:rsidP="00AE4548">
      <w:pPr>
        <w:pStyle w:val="BodyText"/>
      </w:pPr>
    </w:p>
    <w:p w:rsidR="006B17A2" w:rsidRPr="006B17A2" w:rsidRDefault="006B17A2" w:rsidP="006B17A2">
      <w:pPr>
        <w:pStyle w:val="Heading3"/>
        <w:ind w:left="0"/>
        <w:rPr>
          <w:rFonts w:ascii="Times New Roman" w:hAnsi="Times New Roman"/>
          <w:b/>
          <w:sz w:val="24"/>
          <w:szCs w:val="24"/>
        </w:rPr>
      </w:pPr>
      <w:bookmarkStart w:id="34" w:name="_Toc330556391"/>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w:t>
      </w:r>
      <w:r w:rsidR="001D7C47">
        <w:rPr>
          <w:rFonts w:ascii="Times New Roman" w:hAnsi="Times New Roman"/>
          <w:b/>
          <w:sz w:val="24"/>
          <w:szCs w:val="24"/>
        </w:rPr>
        <w:t>Export</w:t>
      </w:r>
      <w:r w:rsidRPr="006B17A2">
        <w:rPr>
          <w:rFonts w:ascii="Times New Roman" w:hAnsi="Times New Roman"/>
          <w:b/>
          <w:sz w:val="24"/>
          <w:szCs w:val="24"/>
        </w:rPr>
        <w:t>:To:Actuator</w:t>
      </w:r>
      <w:bookmarkEnd w:id="34"/>
      <w:proofErr w:type="spellEnd"/>
      <w:proofErr w:type="gramEnd"/>
    </w:p>
    <w:p w:rsidR="00F679E0" w:rsidRDefault="00F679E0" w:rsidP="00F679E0">
      <w:pPr>
        <w:pStyle w:val="BodyText"/>
      </w:pPr>
      <w:bookmarkStart w:id="35" w:name="_Toc294874354"/>
      <w:bookmarkStart w:id="36" w:name="_Toc300743814"/>
      <w:bookmarkStart w:id="37" w:name="_Toc320870154"/>
      <w:r>
        <w:t xml:space="preserve">This object maps a value received from the external interface to an actuator of the Energy Management System. The object is similar to </w:t>
      </w:r>
      <w:proofErr w:type="spellStart"/>
      <w:r>
        <w:t>EnergyManagementSystem</w:t>
      </w:r>
      <w:proofErr w:type="gramStart"/>
      <w:r>
        <w:t>:Actuator</w:t>
      </w:r>
      <w:proofErr w:type="spellEnd"/>
      <w:proofErr w:type="gramEnd"/>
      <w:r>
        <w:t>. However, during the time stepping, its value is set to the value received from the external interface. During the warm-up period and the system sizing, its value is set to the value specified by the field “initial value.”</w:t>
      </w:r>
    </w:p>
    <w:p w:rsidR="006B17A2" w:rsidRPr="006B17A2" w:rsidRDefault="006B17A2" w:rsidP="006B17A2">
      <w:pPr>
        <w:pStyle w:val="Heading4"/>
        <w:rPr>
          <w:sz w:val="24"/>
          <w:szCs w:val="24"/>
        </w:rPr>
      </w:pPr>
      <w:r w:rsidRPr="006B17A2">
        <w:rPr>
          <w:sz w:val="24"/>
          <w:szCs w:val="24"/>
        </w:rPr>
        <w:t xml:space="preserve">Field: </w:t>
      </w:r>
      <w:bookmarkEnd w:id="35"/>
      <w:proofErr w:type="spellStart"/>
      <w:r w:rsidRPr="006B17A2">
        <w:rPr>
          <w:sz w:val="24"/>
          <w:szCs w:val="24"/>
        </w:rPr>
        <w:t>EnergyPlus</w:t>
      </w:r>
      <w:proofErr w:type="spellEnd"/>
      <w:r w:rsidRPr="006B17A2">
        <w:rPr>
          <w:sz w:val="24"/>
          <w:szCs w:val="24"/>
        </w:rPr>
        <w:t xml:space="preserve"> Variable Name</w:t>
      </w:r>
      <w:bookmarkEnd w:id="36"/>
      <w:bookmarkEnd w:id="37"/>
    </w:p>
    <w:p w:rsidR="006B17A2" w:rsidRPr="006B17A2" w:rsidRDefault="006B17A2" w:rsidP="006B17A2">
      <w:pPr>
        <w:pStyle w:val="BodyText"/>
      </w:pPr>
      <w:r w:rsidRPr="006B17A2">
        <w:t xml:space="preserve">This field contains a unique name for the actuator. No spaces are allowed in the object name. This name will be a global read-only variable in </w:t>
      </w:r>
      <w:proofErr w:type="spellStart"/>
      <w:r w:rsidRPr="006B17A2">
        <w:t>Erl</w:t>
      </w:r>
      <w:proofErr w:type="spellEnd"/>
      <w:r w:rsidRPr="006B17A2">
        <w:t xml:space="preserve"> programs and cannot duplicate any other global scope </w:t>
      </w:r>
      <w:proofErr w:type="spellStart"/>
      <w:r w:rsidRPr="006B17A2">
        <w:t>Erl</w:t>
      </w:r>
      <w:proofErr w:type="spellEnd"/>
      <w:r w:rsidRPr="006B17A2">
        <w:t xml:space="preserve"> variable.</w:t>
      </w:r>
    </w:p>
    <w:p w:rsidR="006B17A2" w:rsidRPr="006B17A2" w:rsidRDefault="006B17A2" w:rsidP="006B17A2">
      <w:pPr>
        <w:pStyle w:val="Heading4"/>
        <w:rPr>
          <w:sz w:val="24"/>
          <w:szCs w:val="24"/>
        </w:rPr>
      </w:pPr>
      <w:bookmarkStart w:id="38" w:name="_Toc294874355"/>
      <w:bookmarkStart w:id="39" w:name="_Toc300743815"/>
      <w:bookmarkStart w:id="40" w:name="_Toc320870155"/>
      <w:r w:rsidRPr="006B17A2">
        <w:rPr>
          <w:sz w:val="24"/>
          <w:szCs w:val="24"/>
        </w:rPr>
        <w:t>Field: Actuated Component Unique Name</w:t>
      </w:r>
      <w:bookmarkEnd w:id="38"/>
      <w:bookmarkEnd w:id="39"/>
      <w:bookmarkEnd w:id="40"/>
    </w:p>
    <w:p w:rsidR="006B17A2" w:rsidRPr="006B17A2" w:rsidRDefault="006B17A2" w:rsidP="006B17A2">
      <w:pPr>
        <w:pStyle w:val="BodyText"/>
      </w:pPr>
      <w:r w:rsidRPr="006B17A2">
        <w:t xml:space="preserve">This field defines a unique name for the specific entity that is to be controlled. The names for each individual component are listed in the EDD output file when Verbose mode is used – see the input object </w:t>
      </w:r>
      <w:proofErr w:type="spellStart"/>
      <w:r w:rsidRPr="006B17A2">
        <w:rPr>
          <w:b/>
        </w:rPr>
        <w:t>Output</w:t>
      </w:r>
      <w:proofErr w:type="gramStart"/>
      <w:r w:rsidRPr="006B17A2">
        <w:rPr>
          <w:b/>
        </w:rPr>
        <w:t>:EnergyManagementSystem</w:t>
      </w:r>
      <w:proofErr w:type="spellEnd"/>
      <w:proofErr w:type="gramEnd"/>
      <w:r w:rsidRPr="006B17A2">
        <w:t xml:space="preserve"> for more on the EDD file. These will often be user-defined names of input objects or system nodes, but some actuators are automatically setup by the program and will not be completely user-defined.</w:t>
      </w:r>
    </w:p>
    <w:p w:rsidR="006B17A2" w:rsidRPr="006B17A2" w:rsidRDefault="006B17A2" w:rsidP="006B17A2">
      <w:pPr>
        <w:pStyle w:val="Heading4"/>
        <w:rPr>
          <w:sz w:val="24"/>
          <w:szCs w:val="24"/>
        </w:rPr>
      </w:pPr>
      <w:bookmarkStart w:id="41" w:name="_Toc294874356"/>
      <w:bookmarkStart w:id="42" w:name="_Toc300743816"/>
      <w:bookmarkStart w:id="43" w:name="_Toc320870156"/>
      <w:r w:rsidRPr="006B17A2">
        <w:rPr>
          <w:sz w:val="24"/>
          <w:szCs w:val="24"/>
        </w:rPr>
        <w:t>Field: Actuated Component Type</w:t>
      </w:r>
      <w:bookmarkEnd w:id="41"/>
      <w:bookmarkEnd w:id="42"/>
      <w:bookmarkEnd w:id="43"/>
    </w:p>
    <w:p w:rsidR="006B17A2" w:rsidRPr="006B17A2" w:rsidRDefault="006B17A2" w:rsidP="006B17A2">
      <w:pPr>
        <w:pStyle w:val="BodyText"/>
      </w:pPr>
      <w:r w:rsidRPr="006B17A2">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proofErr w:type="spellStart"/>
      <w:r w:rsidRPr="006B17A2">
        <w:rPr>
          <w:b/>
        </w:rPr>
        <w:t>Output</w:t>
      </w:r>
      <w:proofErr w:type="gramStart"/>
      <w:r w:rsidRPr="006B17A2">
        <w:rPr>
          <w:b/>
        </w:rPr>
        <w:t>:EnergyManagementSystem</w:t>
      </w:r>
      <w:proofErr w:type="spellEnd"/>
      <w:proofErr w:type="gramEnd"/>
      <w:r w:rsidRPr="006B17A2">
        <w:t xml:space="preserve"> for more on the EDD file. Components can be object types defined elsewhere in the IDD but there are other types of entities such as nodes and system-level actuators that do not directly correspond to IDF objects.</w:t>
      </w:r>
    </w:p>
    <w:p w:rsidR="006B17A2" w:rsidRPr="006B17A2" w:rsidRDefault="006B17A2" w:rsidP="006B17A2">
      <w:pPr>
        <w:pStyle w:val="Heading4"/>
        <w:rPr>
          <w:sz w:val="24"/>
          <w:szCs w:val="24"/>
        </w:rPr>
      </w:pPr>
      <w:bookmarkStart w:id="44" w:name="_Toc294874357"/>
      <w:bookmarkStart w:id="45" w:name="_Toc300743817"/>
      <w:bookmarkStart w:id="46" w:name="_Toc320870157"/>
      <w:r w:rsidRPr="006B17A2">
        <w:rPr>
          <w:sz w:val="24"/>
          <w:szCs w:val="24"/>
        </w:rPr>
        <w:lastRenderedPageBreak/>
        <w:t>Field: Actuated Component Control Type</w:t>
      </w:r>
      <w:bookmarkEnd w:id="44"/>
      <w:bookmarkEnd w:id="45"/>
      <w:bookmarkEnd w:id="46"/>
    </w:p>
    <w:p w:rsidR="006B17A2" w:rsidRPr="006B17A2" w:rsidRDefault="006B17A2" w:rsidP="006B17A2">
      <w:pPr>
        <w:pStyle w:val="BodyText"/>
      </w:pPr>
      <w:r w:rsidRPr="006B17A2">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6B17A2" w:rsidRPr="006B17A2" w:rsidRDefault="006B17A2" w:rsidP="006B17A2">
      <w:pPr>
        <w:pStyle w:val="Heading4"/>
        <w:rPr>
          <w:sz w:val="24"/>
          <w:szCs w:val="24"/>
        </w:rPr>
      </w:pPr>
      <w:bookmarkStart w:id="47" w:name="_Toc294874353"/>
      <w:bookmarkStart w:id="48" w:name="_Toc300743813"/>
      <w:bookmarkStart w:id="49" w:name="_Toc320870160"/>
      <w:r w:rsidRPr="006B17A2">
        <w:rPr>
          <w:sz w:val="24"/>
          <w:szCs w:val="24"/>
        </w:rPr>
        <w:t>Field: FMU Variable Name</w:t>
      </w:r>
      <w:bookmarkEnd w:id="47"/>
      <w:bookmarkEnd w:id="48"/>
      <w:bookmarkEnd w:id="49"/>
    </w:p>
    <w:p w:rsidR="006B17A2" w:rsidRPr="006B17A2" w:rsidRDefault="006B17A2" w:rsidP="006B17A2">
      <w:pPr>
        <w:pStyle w:val="BodyText"/>
      </w:pPr>
      <w:r w:rsidRPr="006B17A2">
        <w:t xml:space="preserve">This field contains the name of the variable in the </w:t>
      </w:r>
      <w:r w:rsidR="001B0AD1">
        <w:t xml:space="preserve">model description file </w:t>
      </w:r>
      <w:r w:rsidRPr="006B17A2">
        <w:t xml:space="preserve">of the FMU that will be mapped to the actuator in </w:t>
      </w:r>
      <w:proofErr w:type="spellStart"/>
      <w:r w:rsidRPr="006B17A2">
        <w:t>EnergyPlus</w:t>
      </w:r>
      <w:proofErr w:type="spellEnd"/>
      <w:r w:rsidRPr="006B17A2">
        <w:t>.</w:t>
      </w:r>
    </w:p>
    <w:p w:rsidR="006B17A2" w:rsidRPr="006B17A2" w:rsidRDefault="006B17A2" w:rsidP="006B17A2">
      <w:pPr>
        <w:pStyle w:val="Heading4"/>
        <w:rPr>
          <w:sz w:val="24"/>
          <w:szCs w:val="24"/>
        </w:rPr>
      </w:pPr>
      <w:bookmarkStart w:id="50" w:name="_Toc294874358"/>
      <w:bookmarkStart w:id="51" w:name="_Toc300743818"/>
      <w:bookmarkStart w:id="52" w:name="_Toc320870161"/>
      <w:r w:rsidRPr="006B17A2">
        <w:rPr>
          <w:sz w:val="24"/>
          <w:szCs w:val="24"/>
        </w:rPr>
        <w:t>Field: Initial Value</w:t>
      </w:r>
      <w:bookmarkEnd w:id="50"/>
      <w:bookmarkEnd w:id="51"/>
      <w:bookmarkEnd w:id="52"/>
    </w:p>
    <w:p w:rsidR="006B17A2" w:rsidRDefault="00F679E0" w:rsidP="006B17A2">
      <w:pPr>
        <w:pStyle w:val="BodyText"/>
      </w:pPr>
      <w:r>
        <w:t xml:space="preserve">This field contains the initial value. If a value is specified, then this value is used during the warm-up period and the </w:t>
      </w:r>
      <w:r w:rsidRPr="007D221F">
        <w:t>system</w:t>
      </w:r>
      <w:r>
        <w:t xml:space="preserve"> sizing. If no value is specified, then the actuated component will only be updated once the time stepping starts, i.e., after the warm-up and the system-sizing.</w:t>
      </w: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t>ExternalInterface</w:t>
      </w:r>
      <w:proofErr w:type="gramStart"/>
      <w:r w:rsidRPr="006B17A2">
        <w:rPr>
          <w:sz w:val="18"/>
          <w:szCs w:val="18"/>
        </w:rPr>
        <w:t>:FunctionalMockupUnitExport:To:Actuator</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Hardware portion of EMS used to set up actuators in the model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\memo that are dynamically updated from the FMU.</w:t>
      </w:r>
      <w:proofErr w:type="gram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6</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w:t>
      </w:r>
      <w:proofErr w:type="gramStart"/>
      <w:r w:rsidRPr="006B17A2">
        <w:rPr>
          <w:sz w:val="18"/>
          <w:szCs w:val="18"/>
        </w:rPr>
        <w:t>This</w:t>
      </w:r>
      <w:proofErr w:type="gramEnd"/>
      <w:r w:rsidRPr="006B17A2">
        <w:rPr>
          <w:sz w:val="18"/>
          <w:szCs w:val="18"/>
        </w:rPr>
        <w:t xml:space="preserve"> name becomes a read-only variable for use in </w:t>
      </w:r>
      <w:proofErr w:type="spellStart"/>
      <w:r w:rsidRPr="006B17A2">
        <w:rPr>
          <w:sz w:val="18"/>
          <w:szCs w:val="18"/>
        </w:rPr>
        <w:t>Erl</w:t>
      </w:r>
      <w:proofErr w:type="spellEnd"/>
      <w:r w:rsidRPr="006B17A2">
        <w:rPr>
          <w:sz w:val="18"/>
          <w:szCs w:val="18"/>
        </w:rPr>
        <w:t xml:space="preserve"> programs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no spaces allowed in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Actuated Component Unique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A3 ,</w:t>
      </w:r>
      <w:proofErr w:type="gramEnd"/>
      <w:r w:rsidRPr="006B17A2">
        <w:rPr>
          <w:sz w:val="18"/>
          <w:szCs w:val="18"/>
        </w:rPr>
        <w:t xml:space="preserve"> \field Actuated Component Type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A4 ,</w:t>
      </w:r>
      <w:proofErr w:type="gramEnd"/>
      <w:r w:rsidRPr="006B17A2">
        <w:rPr>
          <w:sz w:val="18"/>
          <w:szCs w:val="18"/>
        </w:rPr>
        <w:t xml:space="preserve"> \field Actuated Component Control Type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A5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9D240D" w:rsidP="006B17A2">
      <w:pPr>
        <w:pStyle w:val="IDDDefinition"/>
        <w:pBdr>
          <w:bottom w:val="single" w:sz="4" w:space="0" w:color="auto"/>
        </w:pBdr>
        <w:ind w:left="0"/>
        <w:rPr>
          <w:sz w:val="18"/>
          <w:szCs w:val="18"/>
        </w:rPr>
      </w:pPr>
      <w:r>
        <w:rPr>
          <w:sz w:val="18"/>
          <w:szCs w:val="18"/>
        </w:rPr>
        <w:t xml:space="preserve">       </w:t>
      </w:r>
      <w:proofErr w:type="gramStart"/>
      <w:r w:rsidRPr="009D240D">
        <w:rPr>
          <w:sz w:val="18"/>
          <w:szCs w:val="18"/>
        </w:rPr>
        <w:t>\note Used during warm-up and system sizing.</w:t>
      </w:r>
      <w:proofErr w:type="gramEnd"/>
    </w:p>
    <w:p w:rsidR="006B17A2" w:rsidRDefault="006B17A2" w:rsidP="006B17A2">
      <w:pPr>
        <w:pStyle w:val="BodyText"/>
      </w:pPr>
      <w:bookmarkStart w:id="53" w:name="_Toc294874359"/>
      <w:bookmarkStart w:id="54" w:name="_Toc300743819"/>
      <w:bookmarkStart w:id="55" w:name="_Toc320870162"/>
      <w:bookmarkStart w:id="56" w:name="_Toc330556392"/>
    </w:p>
    <w:p w:rsidR="006B17A2" w:rsidRPr="006B17A2" w:rsidRDefault="006B17A2" w:rsidP="006B17A2">
      <w:pPr>
        <w:pStyle w:val="Heading3"/>
        <w:ind w:left="0"/>
        <w:rPr>
          <w:rFonts w:ascii="Times New Roman" w:hAnsi="Times New Roman"/>
          <w:b/>
          <w:sz w:val="24"/>
          <w:szCs w:val="24"/>
        </w:rPr>
      </w:pPr>
      <w:proofErr w:type="spellStart"/>
      <w:r w:rsidRPr="006B17A2">
        <w:rPr>
          <w:rFonts w:ascii="Times New Roman" w:hAnsi="Times New Roman"/>
          <w:b/>
          <w:sz w:val="24"/>
          <w:szCs w:val="24"/>
        </w:rPr>
        <w:t>ExternalInterface</w:t>
      </w:r>
      <w:proofErr w:type="gramStart"/>
      <w:r w:rsidRPr="006B17A2">
        <w:rPr>
          <w:rFonts w:ascii="Times New Roman" w:hAnsi="Times New Roman"/>
          <w:b/>
          <w:sz w:val="24"/>
          <w:szCs w:val="24"/>
        </w:rPr>
        <w:t>:FunctionalMockupUnit</w:t>
      </w:r>
      <w:r w:rsidR="001D7C47">
        <w:rPr>
          <w:rFonts w:ascii="Times New Roman" w:hAnsi="Times New Roman"/>
          <w:b/>
          <w:sz w:val="24"/>
          <w:szCs w:val="24"/>
        </w:rPr>
        <w:t>Export</w:t>
      </w:r>
      <w:r w:rsidRPr="006B17A2">
        <w:rPr>
          <w:rFonts w:ascii="Times New Roman" w:hAnsi="Times New Roman"/>
          <w:b/>
          <w:sz w:val="24"/>
          <w:szCs w:val="24"/>
        </w:rPr>
        <w:t>:To:Variable</w:t>
      </w:r>
      <w:bookmarkEnd w:id="53"/>
      <w:bookmarkEnd w:id="54"/>
      <w:bookmarkEnd w:id="55"/>
      <w:bookmarkEnd w:id="56"/>
      <w:proofErr w:type="spellEnd"/>
      <w:proofErr w:type="gramEnd"/>
    </w:p>
    <w:p w:rsidR="00424448" w:rsidRDefault="00424448" w:rsidP="00424448">
      <w:pPr>
        <w:pStyle w:val="BodyText"/>
      </w:pPr>
      <w:bookmarkStart w:id="57" w:name="_Toc294874362"/>
      <w:bookmarkStart w:id="58" w:name="_Toc300743823"/>
      <w:bookmarkStart w:id="59" w:name="_Toc320870163"/>
      <w:r>
        <w:t xml:space="preserve">This input object is similar to </w:t>
      </w:r>
      <w:proofErr w:type="spellStart"/>
      <w:r>
        <w:t>EnergyManagementSystem</w:t>
      </w:r>
      <w:proofErr w:type="gramStart"/>
      <w:r>
        <w:t>:GlobalVariable</w:t>
      </w:r>
      <w:proofErr w:type="spellEnd"/>
      <w:proofErr w:type="gramEnd"/>
      <w:r>
        <w:t xml:space="preserve">. However, during the time stepping, its value is set to the value received from the external interface. During the warm-up period </w:t>
      </w:r>
      <w:r w:rsidRPr="007D221F">
        <w:t>and</w:t>
      </w:r>
      <w:r>
        <w:t xml:space="preserve"> the system sizing, its value is set to the value specified by the field “initial value.” This object can be used to move data into </w:t>
      </w:r>
      <w:proofErr w:type="spellStart"/>
      <w:r>
        <w:t>Erl</w:t>
      </w:r>
      <w:proofErr w:type="spellEnd"/>
      <w:r>
        <w:t xml:space="preserve"> </w:t>
      </w:r>
      <w:r w:rsidRPr="003F1FF9">
        <w:t>subroutines</w:t>
      </w:r>
      <w:r>
        <w:t>.</w:t>
      </w:r>
    </w:p>
    <w:p w:rsidR="006B17A2" w:rsidRPr="006B17A2" w:rsidRDefault="006B17A2" w:rsidP="006B17A2">
      <w:pPr>
        <w:pStyle w:val="Heading4"/>
        <w:rPr>
          <w:sz w:val="24"/>
          <w:szCs w:val="24"/>
        </w:rPr>
      </w:pPr>
      <w:r w:rsidRPr="006B17A2">
        <w:rPr>
          <w:sz w:val="24"/>
          <w:szCs w:val="24"/>
        </w:rPr>
        <w:t xml:space="preserve">Field: </w:t>
      </w:r>
      <w:bookmarkEnd w:id="57"/>
      <w:proofErr w:type="spellStart"/>
      <w:r w:rsidRPr="006B17A2">
        <w:rPr>
          <w:sz w:val="24"/>
          <w:szCs w:val="24"/>
        </w:rPr>
        <w:t>EnergyPlus</w:t>
      </w:r>
      <w:proofErr w:type="spellEnd"/>
      <w:r w:rsidRPr="006B17A2">
        <w:rPr>
          <w:sz w:val="24"/>
          <w:szCs w:val="24"/>
        </w:rPr>
        <w:t xml:space="preserve"> Variable Name</w:t>
      </w:r>
      <w:bookmarkEnd w:id="58"/>
      <w:bookmarkEnd w:id="59"/>
    </w:p>
    <w:p w:rsidR="006B17A2" w:rsidRPr="006B17A2" w:rsidRDefault="006B17A2" w:rsidP="006B17A2">
      <w:pPr>
        <w:pStyle w:val="BodyText"/>
      </w:pPr>
      <w:r w:rsidRPr="006B17A2">
        <w:t xml:space="preserve">This field becomes the global </w:t>
      </w:r>
      <w:proofErr w:type="spellStart"/>
      <w:r w:rsidRPr="006B17A2">
        <w:t>Erl</w:t>
      </w:r>
      <w:proofErr w:type="spellEnd"/>
      <w:r w:rsidRPr="006B17A2">
        <w:t xml:space="preserve"> variable name that can be referenced in the </w:t>
      </w:r>
      <w:proofErr w:type="spellStart"/>
      <w:r w:rsidRPr="006B17A2">
        <w:t>EnergyPlus</w:t>
      </w:r>
      <w:proofErr w:type="spellEnd"/>
      <w:r w:rsidRPr="006B17A2">
        <w:t xml:space="preserve"> Runtime Language. No spaces are allowed in the object name. The name must be unique </w:t>
      </w:r>
      <w:r w:rsidRPr="006B17A2">
        <w:lastRenderedPageBreak/>
        <w:t>across all global scope variables including those declared as sensor and actuators and the built-in variables.</w:t>
      </w:r>
    </w:p>
    <w:p w:rsidR="006B17A2" w:rsidRPr="006B17A2" w:rsidRDefault="006B17A2" w:rsidP="006B17A2">
      <w:pPr>
        <w:pStyle w:val="Heading4"/>
        <w:rPr>
          <w:sz w:val="24"/>
          <w:szCs w:val="24"/>
        </w:rPr>
      </w:pPr>
      <w:bookmarkStart w:id="60" w:name="_Toc294874361"/>
      <w:bookmarkStart w:id="61" w:name="_Toc300743822"/>
      <w:bookmarkStart w:id="62" w:name="_Toc320870166"/>
      <w:r w:rsidRPr="006B17A2">
        <w:rPr>
          <w:sz w:val="24"/>
          <w:szCs w:val="24"/>
        </w:rPr>
        <w:t>Field: FMU Variable Name</w:t>
      </w:r>
      <w:bookmarkEnd w:id="60"/>
      <w:bookmarkEnd w:id="61"/>
      <w:bookmarkEnd w:id="62"/>
    </w:p>
    <w:p w:rsidR="006B17A2" w:rsidRPr="006B17A2" w:rsidRDefault="006B17A2" w:rsidP="006B17A2">
      <w:pPr>
        <w:pStyle w:val="BodyText"/>
      </w:pPr>
      <w:r w:rsidRPr="006B17A2">
        <w:t xml:space="preserve">This field contains the name of the variable in the </w:t>
      </w:r>
      <w:r w:rsidR="001B0AD1">
        <w:t xml:space="preserve">model description file </w:t>
      </w:r>
      <w:r>
        <w:t xml:space="preserve">of the </w:t>
      </w:r>
      <w:r w:rsidRPr="006B17A2">
        <w:t xml:space="preserve">FMU that will be mapped to the corresponding variable in </w:t>
      </w:r>
      <w:proofErr w:type="spellStart"/>
      <w:r w:rsidRPr="006B17A2">
        <w:t>EnergyPlus</w:t>
      </w:r>
      <w:proofErr w:type="spellEnd"/>
      <w:r w:rsidRPr="006B17A2">
        <w:t>.</w:t>
      </w:r>
    </w:p>
    <w:p w:rsidR="006B17A2" w:rsidRPr="006B17A2" w:rsidRDefault="006B17A2" w:rsidP="006B17A2">
      <w:pPr>
        <w:pStyle w:val="Heading4"/>
        <w:rPr>
          <w:sz w:val="24"/>
          <w:szCs w:val="24"/>
        </w:rPr>
      </w:pPr>
      <w:bookmarkStart w:id="63" w:name="_Toc294874363"/>
      <w:bookmarkStart w:id="64" w:name="_Toc300743824"/>
      <w:bookmarkStart w:id="65" w:name="_Toc320870167"/>
      <w:r w:rsidRPr="006B17A2">
        <w:rPr>
          <w:sz w:val="24"/>
          <w:szCs w:val="24"/>
        </w:rPr>
        <w:t>Field: Initial Value</w:t>
      </w:r>
      <w:bookmarkEnd w:id="63"/>
      <w:bookmarkEnd w:id="64"/>
      <w:bookmarkEnd w:id="65"/>
    </w:p>
    <w:p w:rsidR="00424448" w:rsidRDefault="00424448" w:rsidP="00424448">
      <w:pPr>
        <w:pStyle w:val="BodyText"/>
      </w:pPr>
      <w:r>
        <w:t xml:space="preserve">This field contains the initial value that is used during the warm-up period and during the system </w:t>
      </w:r>
      <w:r w:rsidRPr="007D221F">
        <w:t>sizing</w:t>
      </w:r>
      <w:r>
        <w:t>.</w:t>
      </w:r>
    </w:p>
    <w:p w:rsidR="006B17A2" w:rsidRPr="006B17A2" w:rsidRDefault="006B17A2" w:rsidP="006B17A2">
      <w:pPr>
        <w:pStyle w:val="IDDDefinition"/>
        <w:pBdr>
          <w:bottom w:val="single" w:sz="4" w:space="0" w:color="auto"/>
        </w:pBdr>
        <w:ind w:left="0"/>
        <w:rPr>
          <w:sz w:val="18"/>
          <w:szCs w:val="18"/>
        </w:rPr>
      </w:pPr>
      <w:proofErr w:type="spellStart"/>
      <w:r w:rsidRPr="006B17A2">
        <w:rPr>
          <w:sz w:val="18"/>
          <w:szCs w:val="18"/>
        </w:rPr>
        <w:t>ExternalInterface</w:t>
      </w:r>
      <w:proofErr w:type="gramStart"/>
      <w:r w:rsidRPr="006B17A2">
        <w:rPr>
          <w:sz w:val="18"/>
          <w:szCs w:val="18"/>
        </w:rPr>
        <w:t>:FunctionalMockupUnitExport:To:Variable</w:t>
      </w:r>
      <w:proofErr w:type="spellEnd"/>
      <w:proofErr w:type="gramEnd"/>
      <w:r w:rsidRPr="006B17A2">
        <w:rPr>
          <w:sz w:val="18"/>
          <w:szCs w:val="18"/>
        </w:rPr>
        <w:t>,</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Declares </w:t>
      </w:r>
      <w:proofErr w:type="spellStart"/>
      <w:r w:rsidRPr="006B17A2">
        <w:rPr>
          <w:sz w:val="18"/>
          <w:szCs w:val="18"/>
        </w:rPr>
        <w:t>Erl</w:t>
      </w:r>
      <w:proofErr w:type="spellEnd"/>
      <w:r w:rsidRPr="006B17A2">
        <w:rPr>
          <w:sz w:val="18"/>
          <w:szCs w:val="18"/>
        </w:rPr>
        <w:t xml:space="preserve"> variable as having global scope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\memo No spaces allowed in names used for </w:t>
      </w:r>
      <w:proofErr w:type="spellStart"/>
      <w:r w:rsidRPr="006B17A2">
        <w:rPr>
          <w:sz w:val="18"/>
          <w:szCs w:val="18"/>
        </w:rPr>
        <w:t>Erl</w:t>
      </w:r>
      <w:proofErr w:type="spellEnd"/>
      <w:r w:rsidRPr="006B17A2">
        <w:rPr>
          <w:sz w:val="18"/>
          <w:szCs w:val="18"/>
        </w:rPr>
        <w:t xml:space="preserve"> variables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\min-fields 3</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A1 ,</w:t>
      </w:r>
      <w:proofErr w:type="gramEnd"/>
      <w:r w:rsidRPr="006B17A2">
        <w:rPr>
          <w:sz w:val="18"/>
          <w:szCs w:val="18"/>
        </w:rPr>
        <w:t xml:space="preserve"> \field </w:t>
      </w:r>
      <w:proofErr w:type="spellStart"/>
      <w:r w:rsidRPr="006B17A2">
        <w:rPr>
          <w:sz w:val="18"/>
          <w:szCs w:val="18"/>
        </w:rPr>
        <w:t>EnergyPlus</w:t>
      </w:r>
      <w:proofErr w:type="spellEnd"/>
      <w:r w:rsidRPr="006B17A2">
        <w:rPr>
          <w:sz w:val="18"/>
          <w:szCs w:val="18"/>
        </w:rPr>
        <w:t xml:space="preserve">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w:t>
      </w:r>
      <w:proofErr w:type="gramStart"/>
      <w:r w:rsidRPr="006B17A2">
        <w:rPr>
          <w:sz w:val="18"/>
          <w:szCs w:val="18"/>
        </w:rPr>
        <w:t>This</w:t>
      </w:r>
      <w:proofErr w:type="gramEnd"/>
      <w:r w:rsidRPr="006B17A2">
        <w:rPr>
          <w:sz w:val="18"/>
          <w:szCs w:val="18"/>
        </w:rPr>
        <w:t xml:space="preserve"> name becomes a variable for use in </w:t>
      </w:r>
      <w:proofErr w:type="spellStart"/>
      <w:r w:rsidRPr="006B17A2">
        <w:rPr>
          <w:sz w:val="18"/>
          <w:szCs w:val="18"/>
        </w:rPr>
        <w:t>Erl</w:t>
      </w:r>
      <w:proofErr w:type="spellEnd"/>
      <w:r w:rsidRPr="006B17A2">
        <w:rPr>
          <w:sz w:val="18"/>
          <w:szCs w:val="18"/>
        </w:rPr>
        <w:t xml:space="preserve"> programs</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\note no spaces allowed in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A2 ,</w:t>
      </w:r>
      <w:proofErr w:type="gramEnd"/>
      <w:r w:rsidRPr="006B17A2">
        <w:rPr>
          <w:sz w:val="18"/>
          <w:szCs w:val="18"/>
        </w:rPr>
        <w:t xml:space="preserve"> \field FMU Variable Name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alpha</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spellStart"/>
      <w:r w:rsidRPr="006B17A2">
        <w:rPr>
          <w:sz w:val="18"/>
          <w:szCs w:val="18"/>
        </w:rPr>
        <w:t>retaincase</w:t>
      </w:r>
      <w:proofErr w:type="spellEnd"/>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w:t>
      </w:r>
      <w:proofErr w:type="gramStart"/>
      <w:r w:rsidRPr="006B17A2">
        <w:rPr>
          <w:sz w:val="18"/>
          <w:szCs w:val="18"/>
        </w:rPr>
        <w:t>N1 ;</w:t>
      </w:r>
      <w:proofErr w:type="gramEnd"/>
      <w:r w:rsidRPr="006B17A2">
        <w:rPr>
          <w:sz w:val="18"/>
          <w:szCs w:val="18"/>
        </w:rPr>
        <w:t xml:space="preserve"> \field Initial Value</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\type real</w:t>
      </w:r>
    </w:p>
    <w:p w:rsidR="006B17A2" w:rsidRPr="006B17A2" w:rsidRDefault="006B17A2" w:rsidP="006B17A2">
      <w:pPr>
        <w:pStyle w:val="IDDDefinition"/>
        <w:pBdr>
          <w:bottom w:val="single" w:sz="4" w:space="0" w:color="auto"/>
        </w:pBdr>
        <w:ind w:left="0"/>
        <w:rPr>
          <w:sz w:val="18"/>
          <w:szCs w:val="18"/>
        </w:rPr>
      </w:pPr>
      <w:r w:rsidRPr="006B17A2">
        <w:rPr>
          <w:sz w:val="18"/>
          <w:szCs w:val="18"/>
        </w:rPr>
        <w:t xml:space="preserve">       \required-field</w:t>
      </w:r>
    </w:p>
    <w:p w:rsidR="00787757" w:rsidRDefault="006B17A2" w:rsidP="009D240D">
      <w:pPr>
        <w:pStyle w:val="IDDDefinition"/>
        <w:pBdr>
          <w:bottom w:val="single" w:sz="4" w:space="0" w:color="auto"/>
        </w:pBdr>
        <w:ind w:left="0"/>
      </w:pPr>
      <w:r w:rsidRPr="006B17A2">
        <w:rPr>
          <w:sz w:val="18"/>
          <w:szCs w:val="18"/>
        </w:rPr>
        <w:t xml:space="preserve">       </w:t>
      </w:r>
      <w:proofErr w:type="gramStart"/>
      <w:r w:rsidR="009D240D" w:rsidRPr="009D240D">
        <w:rPr>
          <w:sz w:val="18"/>
          <w:szCs w:val="18"/>
        </w:rPr>
        <w:t>\note Used during warm-up and system sizing.</w:t>
      </w:r>
      <w:proofErr w:type="gramEnd"/>
    </w:p>
    <w:p w:rsidR="00787757" w:rsidRDefault="00787757" w:rsidP="00787757">
      <w:pPr>
        <w:pStyle w:val="BodyText"/>
        <w:spacing w:after="0"/>
      </w:pPr>
      <w:r>
        <w:t>Proposed Report Variables:</w:t>
      </w:r>
      <w:r w:rsidR="00B0799A">
        <w:t xml:space="preserve"> None</w:t>
      </w:r>
    </w:p>
    <w:p w:rsidR="00787757" w:rsidRDefault="00787757" w:rsidP="00787757">
      <w:pPr>
        <w:pStyle w:val="BodyText"/>
        <w:spacing w:after="0"/>
      </w:pPr>
    </w:p>
    <w:p w:rsidR="00787757" w:rsidRDefault="00787757" w:rsidP="00787757">
      <w:pPr>
        <w:pStyle w:val="BodyText"/>
        <w:spacing w:after="0"/>
      </w:pPr>
      <w:r>
        <w:t>Proposed additions to Meters:</w:t>
      </w:r>
      <w:r w:rsidR="00B0799A">
        <w:t xml:space="preserve"> None</w:t>
      </w:r>
    </w:p>
    <w:p w:rsidR="00122D51" w:rsidRDefault="00122D51" w:rsidP="009737B1">
      <w:pPr>
        <w:pStyle w:val="BodyText"/>
        <w:spacing w:after="0"/>
      </w:pPr>
    </w:p>
    <w:p w:rsidR="00122D51" w:rsidRPr="00122D51" w:rsidRDefault="00122D51" w:rsidP="009737B1">
      <w:pPr>
        <w:pStyle w:val="BodyText"/>
        <w:spacing w:after="0"/>
        <w:rPr>
          <w:b/>
        </w:rPr>
      </w:pPr>
      <w:proofErr w:type="spellStart"/>
      <w:r w:rsidRPr="00122D51">
        <w:rPr>
          <w:b/>
        </w:rPr>
        <w:t>EngRef</w:t>
      </w:r>
      <w:proofErr w:type="spellEnd"/>
      <w:r w:rsidRPr="00122D51">
        <w:rPr>
          <w:b/>
        </w:rPr>
        <w:t xml:space="preserve"> (draft):</w:t>
      </w:r>
    </w:p>
    <w:p w:rsidR="00A246E3" w:rsidRDefault="00924AB2" w:rsidP="00A246E3">
      <w:pPr>
        <w:pStyle w:val="BodyText"/>
        <w:spacing w:after="0"/>
      </w:pPr>
      <w:bookmarkStart w:id="66" w:name="_Toc294874364"/>
      <w:bookmarkStart w:id="67" w:name="_Toc300755275"/>
      <w:r>
        <w:t>T</w:t>
      </w:r>
      <w:r w:rsidR="00A246E3">
        <w:t>his enginee</w:t>
      </w:r>
      <w:r w:rsidR="0070675E">
        <w:t>ring reference</w:t>
      </w:r>
      <w:r>
        <w:t xml:space="preserve"> describes </w:t>
      </w:r>
      <w:r w:rsidR="00A246E3">
        <w:t xml:space="preserve">the algorithm for exchanging data between </w:t>
      </w:r>
      <w:proofErr w:type="spellStart"/>
      <w:r w:rsidR="00A246E3">
        <w:t>EnergyPlus</w:t>
      </w:r>
      <w:proofErr w:type="spellEnd"/>
      <w:r>
        <w:t>,</w:t>
      </w:r>
      <w:r w:rsidR="00A95456">
        <w:t xml:space="preserve"> packaged as an FMU</w:t>
      </w:r>
      <w:r>
        <w:t>,</w:t>
      </w:r>
      <w:r w:rsidR="00A95456">
        <w:t xml:space="preserve"> </w:t>
      </w:r>
      <w:r>
        <w:t xml:space="preserve">and </w:t>
      </w:r>
      <w:r w:rsidR="00A95456">
        <w:t>an external program</w:t>
      </w:r>
      <w:r w:rsidR="00A246E3">
        <w:t>.</w:t>
      </w:r>
    </w:p>
    <w:p w:rsidR="00A246E3" w:rsidRDefault="00A246E3" w:rsidP="00A246E3">
      <w:pPr>
        <w:pStyle w:val="BodyText"/>
        <w:spacing w:after="0"/>
      </w:pPr>
    </w:p>
    <w:p w:rsidR="003712A8" w:rsidRDefault="00A95456" w:rsidP="00A95456">
      <w:pPr>
        <w:pStyle w:val="BodyText"/>
      </w:pPr>
      <w:bookmarkStart w:id="68" w:name="_Toc300743837"/>
      <w:bookmarkEnd w:id="66"/>
      <w:bookmarkEnd w:id="67"/>
      <w:r>
        <w:t>Suppose we have a system with two simulation programs</w:t>
      </w:r>
      <w:r w:rsidR="00924AB2">
        <w:t>.  Let</w:t>
      </w:r>
      <w:r>
        <w:t xml:space="preserve"> simulation program 1 </w:t>
      </w:r>
      <w:proofErr w:type="gramStart"/>
      <w:r>
        <w:t>be</w:t>
      </w:r>
      <w:proofErr w:type="gramEnd"/>
      <w:r>
        <w:t xml:space="preserve"> </w:t>
      </w:r>
      <w:proofErr w:type="spellStart"/>
      <w:r>
        <w:t>EnergyPlus</w:t>
      </w:r>
      <w:proofErr w:type="spellEnd"/>
      <w:r w:rsidR="00924AB2">
        <w:t>,</w:t>
      </w:r>
      <w:r>
        <w:t xml:space="preserve"> </w:t>
      </w:r>
      <w:r w:rsidR="0072320E">
        <w:t xml:space="preserve">the slave simulation program, which is </w:t>
      </w:r>
      <w:r>
        <w:t xml:space="preserve">packaged as an FMU </w:t>
      </w:r>
      <w:r w:rsidR="001B0AD1">
        <w:t>for co-simulation</w:t>
      </w:r>
      <w:r w:rsidR="00924AB2">
        <w:t>;</w:t>
      </w:r>
      <w:r w:rsidR="001B0AD1">
        <w:t xml:space="preserve"> </w:t>
      </w:r>
      <w:r>
        <w:t xml:space="preserve">and </w:t>
      </w:r>
      <w:r w:rsidR="00924AB2">
        <w:t xml:space="preserve">let </w:t>
      </w:r>
      <w:r>
        <w:t>simulation program 2 be</w:t>
      </w:r>
      <w:r w:rsidR="0072320E">
        <w:t xml:space="preserve"> the master</w:t>
      </w:r>
      <w:r>
        <w:t xml:space="preserve"> simulation program which supports the import of FMU for co-simulation</w:t>
      </w:r>
      <w:r w:rsidR="0072320E">
        <w:t xml:space="preserve">. </w:t>
      </w:r>
      <w:r>
        <w:t>Suppose each program solves an initial-value ordinary differential equation that is coupled to the differential equation</w:t>
      </w:r>
      <w:r w:rsidR="00924AB2">
        <w:t>s</w:t>
      </w:r>
      <w:r>
        <w:t xml:space="preserve"> of the other </w:t>
      </w:r>
      <w:r w:rsidR="00924AB2">
        <w:t>program</w:t>
      </w:r>
      <w:r>
        <w:t xml:space="preserve">. </w:t>
      </w:r>
    </w:p>
    <w:p w:rsidR="00A95456" w:rsidRDefault="00A95456" w:rsidP="00A95456">
      <w:pPr>
        <w:pStyle w:val="BodyText"/>
      </w:pPr>
      <w:r>
        <w:t xml:space="preserve">Let </w:t>
      </w:r>
      <w:r w:rsidRPr="00883E08">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4.25pt" o:ole="">
            <v:imagedata r:id="rId14" o:title=""/>
          </v:shape>
          <o:OLEObject Type="Embed" ProgID="Equation.DSMT4" ShapeID="_x0000_i1025" DrawAspect="Content" ObjectID="_1415770854" r:id="rId15"/>
        </w:object>
      </w:r>
      <w:r>
        <w:t xml:space="preserve"> denote the number of time steps and let </w:t>
      </w:r>
      <w:r w:rsidRPr="00883E08">
        <w:rPr>
          <w:position w:val="-10"/>
        </w:rPr>
        <w:object w:dxaOrig="1280" w:dyaOrig="320">
          <v:shape id="_x0000_i1026" type="#_x0000_t75" style="width:63.85pt;height:16.3pt" o:ole="">
            <v:imagedata r:id="rId16" o:title=""/>
          </v:shape>
          <o:OLEObject Type="Embed" ProgID="Equation.DSMT4" ShapeID="_x0000_i1026" DrawAspect="Content" ObjectID="_1415770855" r:id="rId17"/>
        </w:object>
      </w:r>
      <w:r>
        <w:t xml:space="preserve"> denote the time steps. We will use the subscripts </w:t>
      </w:r>
      <w:r w:rsidRPr="00F61D09">
        <w:rPr>
          <w:i/>
        </w:rPr>
        <w:t>1</w:t>
      </w:r>
      <w:r>
        <w:t xml:space="preserve"> and </w:t>
      </w:r>
      <w:r w:rsidRPr="00F61D09">
        <w:rPr>
          <w:i/>
        </w:rPr>
        <w:t>2</w:t>
      </w:r>
      <w:r>
        <w:t xml:space="preserve"> to denote the state variable and the function that computes the next state variable of the simulator </w:t>
      </w:r>
      <w:r w:rsidRPr="00F61D09">
        <w:rPr>
          <w:i/>
        </w:rPr>
        <w:t>1</w:t>
      </w:r>
      <w:r>
        <w:t xml:space="preserve"> and </w:t>
      </w:r>
      <w:r w:rsidRPr="00F61D09">
        <w:rPr>
          <w:i/>
        </w:rPr>
        <w:t>2</w:t>
      </w:r>
      <w:r>
        <w:t>, respectively.</w:t>
      </w:r>
    </w:p>
    <w:p w:rsidR="00A95456" w:rsidRDefault="00A95456" w:rsidP="00A95456">
      <w:pPr>
        <w:pStyle w:val="BodyText"/>
      </w:pPr>
      <w:r>
        <w:t>The</w:t>
      </w:r>
      <w:r w:rsidR="00BD0350">
        <w:t>n</w:t>
      </w:r>
      <w:r>
        <w:t xml:space="preserve"> program </w:t>
      </w:r>
      <w:r w:rsidRPr="00790317">
        <w:rPr>
          <w:i/>
        </w:rPr>
        <w:t>1</w:t>
      </w:r>
      <w:r>
        <w:t xml:space="preserve"> computes, for </w:t>
      </w:r>
      <w:r w:rsidRPr="00883E08">
        <w:rPr>
          <w:position w:val="-10"/>
        </w:rPr>
        <w:object w:dxaOrig="1560" w:dyaOrig="320">
          <v:shape id="_x0000_i1027" type="#_x0000_t75" style="width:78.1pt;height:16.3pt" o:ole="">
            <v:imagedata r:id="rId18" o:title=""/>
          </v:shape>
          <o:OLEObject Type="Embed" ProgID="Equation.DSMT4" ShapeID="_x0000_i1027" DrawAspect="Content" ObjectID="_1415770856" r:id="rId19"/>
        </w:object>
      </w:r>
      <w:r>
        <w:t>the sequence</w:t>
      </w:r>
    </w:p>
    <w:p w:rsidR="00A95456" w:rsidRPr="00113F7D" w:rsidRDefault="00A95456" w:rsidP="00A95456">
      <w:pPr>
        <w:pStyle w:val="Equation"/>
        <w:rPr>
          <w:i/>
        </w:rPr>
      </w:pPr>
      <w:proofErr w:type="gramStart"/>
      <w:r w:rsidRPr="00113F7D">
        <w:rPr>
          <w:i/>
        </w:rPr>
        <w:t>x</w:t>
      </w:r>
      <w:r w:rsidRPr="00113F7D">
        <w:rPr>
          <w:i/>
          <w:vertAlign w:val="subscript"/>
        </w:rPr>
        <w:t>1</w:t>
      </w:r>
      <w:proofErr w:type="gramEnd"/>
      <w:r w:rsidRPr="00113F7D">
        <w:rPr>
          <w:i/>
        </w:rPr>
        <w:t>(k+1) = f</w:t>
      </w:r>
      <w:r w:rsidRPr="00113F7D">
        <w:rPr>
          <w:i/>
          <w:vertAlign w:val="subscript"/>
        </w:rPr>
        <w:t>1</w:t>
      </w:r>
      <w:r w:rsidRPr="00113F7D">
        <w:rPr>
          <w:i/>
        </w:rPr>
        <w:t>(x</w:t>
      </w:r>
      <w:r w:rsidRPr="00113F7D">
        <w:rPr>
          <w:i/>
          <w:vertAlign w:val="subscript"/>
        </w:rPr>
        <w:t>1</w:t>
      </w:r>
      <w:r w:rsidRPr="00113F7D">
        <w:rPr>
          <w:i/>
        </w:rPr>
        <w:t>(k), x</w:t>
      </w:r>
      <w:r w:rsidRPr="00113F7D">
        <w:rPr>
          <w:i/>
          <w:vertAlign w:val="subscript"/>
        </w:rPr>
        <w:t>2</w:t>
      </w:r>
      <w:r w:rsidRPr="00113F7D">
        <w:rPr>
          <w:i/>
        </w:rPr>
        <w:t>(k))</w:t>
      </w:r>
    </w:p>
    <w:p w:rsidR="00A95456" w:rsidRDefault="00A95456" w:rsidP="00A95456">
      <w:pPr>
        <w:pStyle w:val="BodyText"/>
      </w:pPr>
      <w:proofErr w:type="gramStart"/>
      <w:r>
        <w:t>and</w:t>
      </w:r>
      <w:proofErr w:type="gramEnd"/>
      <w:r>
        <w:t xml:space="preserve">, similarly, program </w:t>
      </w:r>
      <w:r w:rsidRPr="00B23E1A">
        <w:rPr>
          <w:i/>
        </w:rPr>
        <w:t>2</w:t>
      </w:r>
      <w:r>
        <w:t xml:space="preserve"> computes the sequence</w:t>
      </w:r>
    </w:p>
    <w:p w:rsidR="00A95456" w:rsidRPr="00113F7D" w:rsidRDefault="00A95456" w:rsidP="00A95456">
      <w:pPr>
        <w:pStyle w:val="Equation"/>
        <w:rPr>
          <w:i/>
        </w:rPr>
      </w:pPr>
      <w:proofErr w:type="gramStart"/>
      <w:r w:rsidRPr="00113F7D">
        <w:rPr>
          <w:i/>
        </w:rPr>
        <w:lastRenderedPageBreak/>
        <w:t>x</w:t>
      </w:r>
      <w:r w:rsidRPr="00113F7D">
        <w:rPr>
          <w:i/>
          <w:vertAlign w:val="subscript"/>
        </w:rPr>
        <w:t>2</w:t>
      </w:r>
      <w:proofErr w:type="gramEnd"/>
      <w:r w:rsidRPr="00113F7D">
        <w:rPr>
          <w:i/>
        </w:rPr>
        <w:t>(k+1) = f</w:t>
      </w:r>
      <w:r w:rsidRPr="00113F7D">
        <w:rPr>
          <w:i/>
          <w:vertAlign w:val="subscript"/>
        </w:rPr>
        <w:t>2</w:t>
      </w:r>
      <w:r w:rsidRPr="00113F7D">
        <w:rPr>
          <w:i/>
        </w:rPr>
        <w:t>(x</w:t>
      </w:r>
      <w:r w:rsidRPr="00113F7D">
        <w:rPr>
          <w:i/>
          <w:vertAlign w:val="subscript"/>
        </w:rPr>
        <w:t>2</w:t>
      </w:r>
      <w:r w:rsidRPr="00113F7D">
        <w:rPr>
          <w:i/>
        </w:rPr>
        <w:t>(k), x</w:t>
      </w:r>
      <w:r w:rsidRPr="00113F7D">
        <w:rPr>
          <w:i/>
          <w:vertAlign w:val="subscript"/>
        </w:rPr>
        <w:t>1</w:t>
      </w:r>
      <w:r w:rsidRPr="00113F7D">
        <w:rPr>
          <w:i/>
        </w:rPr>
        <w:t>(k))</w:t>
      </w:r>
    </w:p>
    <w:p w:rsidR="00A95456" w:rsidRDefault="00A95456" w:rsidP="00A95456">
      <w:pPr>
        <w:pStyle w:val="BodyText"/>
      </w:pPr>
      <w:proofErr w:type="gramStart"/>
      <w:r>
        <w:t>with</w:t>
      </w:r>
      <w:proofErr w:type="gramEnd"/>
      <w:r>
        <w:t xml:space="preserve"> initial conditions </w:t>
      </w:r>
      <w:r>
        <w:rPr>
          <w:i/>
        </w:rPr>
        <w:t>x</w:t>
      </w:r>
      <w:r w:rsidRPr="00B23E1A">
        <w:rPr>
          <w:i/>
          <w:vertAlign w:val="subscript"/>
        </w:rPr>
        <w:t>1</w:t>
      </w:r>
      <w:r w:rsidRPr="00B23E1A">
        <w:rPr>
          <w:i/>
        </w:rPr>
        <w:t xml:space="preserve">(0) = </w:t>
      </w:r>
      <w:r>
        <w:rPr>
          <w:i/>
        </w:rPr>
        <w:t>x</w:t>
      </w:r>
      <w:r w:rsidRPr="00B23E1A">
        <w:rPr>
          <w:i/>
          <w:vertAlign w:val="subscript"/>
        </w:rPr>
        <w:t>1,0</w:t>
      </w:r>
      <w:r>
        <w:t xml:space="preserve"> and </w:t>
      </w:r>
      <w:r w:rsidRPr="00B23E1A">
        <w:rPr>
          <w:i/>
        </w:rPr>
        <w:t>x</w:t>
      </w:r>
      <w:r w:rsidRPr="00B23E1A">
        <w:rPr>
          <w:i/>
          <w:vertAlign w:val="subscript"/>
        </w:rPr>
        <w:t>2</w:t>
      </w:r>
      <w:r w:rsidRPr="00B23E1A">
        <w:rPr>
          <w:i/>
        </w:rPr>
        <w:t xml:space="preserve">(0) = </w:t>
      </w:r>
      <w:r>
        <w:rPr>
          <w:i/>
        </w:rPr>
        <w:t>x</w:t>
      </w:r>
      <w:r w:rsidRPr="00B23E1A">
        <w:rPr>
          <w:i/>
          <w:vertAlign w:val="subscript"/>
        </w:rPr>
        <w:t>2,0</w:t>
      </w:r>
      <w:r>
        <w:t>.</w:t>
      </w:r>
    </w:p>
    <w:p w:rsidR="00A95456" w:rsidRDefault="00A95456" w:rsidP="00A95456">
      <w:pPr>
        <w:pStyle w:val="BodyText"/>
      </w:pPr>
      <w:r>
        <w:t xml:space="preserve">To advance from time </w:t>
      </w:r>
      <w:r w:rsidRPr="00B23E1A">
        <w:rPr>
          <w:i/>
        </w:rPr>
        <w:t>k</w:t>
      </w:r>
      <w:r>
        <w:t xml:space="preserve"> to </w:t>
      </w:r>
      <w:r w:rsidRPr="00B23E1A">
        <w:rPr>
          <w:i/>
        </w:rPr>
        <w:t>k+1</w:t>
      </w:r>
      <w:r>
        <w:t xml:space="preserve">, each program uses its own integration algorithm. At the end of the time step, program </w:t>
      </w:r>
      <w:r w:rsidRPr="00B23E1A">
        <w:rPr>
          <w:i/>
        </w:rPr>
        <w:t>1</w:t>
      </w:r>
      <w:r>
        <w:t xml:space="preserve"> sends </w:t>
      </w:r>
      <w:r w:rsidR="00BD0350">
        <w:t xml:space="preserve">its </w:t>
      </w:r>
      <w:r>
        <w:t xml:space="preserve">new state </w:t>
      </w:r>
      <w:r>
        <w:rPr>
          <w:i/>
        </w:rPr>
        <w:t>x</w:t>
      </w:r>
      <w:r w:rsidRPr="00B23E1A">
        <w:rPr>
          <w:i/>
          <w:vertAlign w:val="subscript"/>
        </w:rPr>
        <w:t>1</w:t>
      </w:r>
      <w:r w:rsidRPr="00B23E1A">
        <w:rPr>
          <w:i/>
        </w:rPr>
        <w:t>(k+1)</w:t>
      </w:r>
      <w:r>
        <w:t xml:space="preserve"> to program 2</w:t>
      </w:r>
      <w:r w:rsidR="00BD0350">
        <w:t>,</w:t>
      </w:r>
      <w:r>
        <w:t xml:space="preserve"> and receives the state </w:t>
      </w:r>
      <w:r>
        <w:rPr>
          <w:i/>
        </w:rPr>
        <w:t>x</w:t>
      </w:r>
      <w:r>
        <w:rPr>
          <w:i/>
          <w:vertAlign w:val="subscript"/>
        </w:rPr>
        <w:t>2</w:t>
      </w:r>
      <w:r w:rsidRPr="00B23E1A">
        <w:rPr>
          <w:i/>
        </w:rPr>
        <w:t>(k+1)</w:t>
      </w:r>
      <w:r>
        <w:t xml:space="preserve"> from program 2. The same procedure is done with the program </w:t>
      </w:r>
      <w:r w:rsidRPr="00B23E1A">
        <w:rPr>
          <w:i/>
        </w:rPr>
        <w:t>2</w:t>
      </w:r>
      <w:r w:rsidR="0057540C">
        <w:t>. P</w:t>
      </w:r>
      <w:r>
        <w:t>rogram 2</w:t>
      </w:r>
      <w:r w:rsidR="001B0AD1">
        <w:t>,</w:t>
      </w:r>
      <w:r>
        <w:t xml:space="preserve"> </w:t>
      </w:r>
      <w:r w:rsidR="001B0AD1">
        <w:t xml:space="preserve">which </w:t>
      </w:r>
      <w:r w:rsidR="0072320E">
        <w:t>is the master simulation program</w:t>
      </w:r>
      <w:r w:rsidR="001B0AD1">
        <w:t>, import</w:t>
      </w:r>
      <w:r w:rsidR="0057540C">
        <w:t>s</w:t>
      </w:r>
      <w:r w:rsidR="001B0AD1">
        <w:t xml:space="preserve"> the FMU, and manages the data-exchange between the two programs.</w:t>
      </w:r>
      <w:r>
        <w:t xml:space="preserve"> </w:t>
      </w:r>
    </w:p>
    <w:p w:rsidR="00A95456" w:rsidRDefault="00A95456" w:rsidP="00A95456">
      <w:pPr>
        <w:pStyle w:val="BodyText"/>
      </w:pPr>
      <w:r>
        <w:t xml:space="preserve">In comparison to numerical methods of differential equations, this scheme </w:t>
      </w:r>
      <w:r w:rsidR="003D285D">
        <w:t>resembles</w:t>
      </w:r>
      <w:r>
        <w:t xml:space="preserve"> </w:t>
      </w:r>
      <w:r w:rsidR="00A5551D">
        <w:t xml:space="preserve">an </w:t>
      </w:r>
      <w:r>
        <w:t xml:space="preserve">explicit Euler integration, which is an integration algorithm that </w:t>
      </w:r>
      <w:r w:rsidR="003D285D">
        <w:t>solves</w:t>
      </w:r>
      <w:r>
        <w:t xml:space="preserve"> an ordinary differential equation with specified initial values,</w:t>
      </w:r>
    </w:p>
    <w:p w:rsidR="00A95456" w:rsidRPr="00113F7D" w:rsidRDefault="00A95456" w:rsidP="00A95456">
      <w:pPr>
        <w:pStyle w:val="Equation"/>
        <w:rPr>
          <w:i/>
          <w:iCs/>
        </w:rPr>
      </w:pPr>
      <w:proofErr w:type="spellStart"/>
      <w:proofErr w:type="gramStart"/>
      <w:r w:rsidRPr="00113F7D">
        <w:rPr>
          <w:i/>
          <w:iCs/>
        </w:rPr>
        <w:t>dx</w:t>
      </w:r>
      <w:proofErr w:type="spellEnd"/>
      <w:r w:rsidRPr="00113F7D">
        <w:rPr>
          <w:i/>
          <w:iCs/>
        </w:rPr>
        <w:t>/</w:t>
      </w:r>
      <w:proofErr w:type="spellStart"/>
      <w:r w:rsidRPr="00113F7D">
        <w:rPr>
          <w:i/>
          <w:iCs/>
        </w:rPr>
        <w:t>dt</w:t>
      </w:r>
      <w:proofErr w:type="spellEnd"/>
      <w:proofErr w:type="gramEnd"/>
      <w:r w:rsidRPr="00113F7D">
        <w:rPr>
          <w:i/>
          <w:iCs/>
        </w:rPr>
        <w:t xml:space="preserve"> = h(x), </w:t>
      </w:r>
    </w:p>
    <w:p w:rsidR="00A95456" w:rsidRPr="00113F7D" w:rsidRDefault="00A95456" w:rsidP="00A95456">
      <w:pPr>
        <w:pStyle w:val="Equation"/>
        <w:rPr>
          <w:i/>
          <w:iCs/>
        </w:rPr>
      </w:pPr>
      <w:proofErr w:type="gramStart"/>
      <w:r w:rsidRPr="00113F7D">
        <w:rPr>
          <w:i/>
          <w:iCs/>
        </w:rPr>
        <w:t>x(</w:t>
      </w:r>
      <w:proofErr w:type="gramEnd"/>
      <w:r w:rsidRPr="00113F7D">
        <w:rPr>
          <w:i/>
          <w:iCs/>
        </w:rPr>
        <w:t>0)  = x</w:t>
      </w:r>
      <w:r w:rsidRPr="00113F7D">
        <w:rPr>
          <w:i/>
          <w:iCs/>
          <w:vertAlign w:val="subscript"/>
        </w:rPr>
        <w:t>0</w:t>
      </w:r>
      <w:r w:rsidRPr="00113F7D">
        <w:rPr>
          <w:i/>
          <w:iCs/>
        </w:rPr>
        <w:t>,</w:t>
      </w:r>
    </w:p>
    <w:p w:rsidR="00A95456" w:rsidRDefault="00A95456" w:rsidP="00A95456">
      <w:pPr>
        <w:pStyle w:val="BodyText"/>
      </w:pPr>
      <w:proofErr w:type="gramStart"/>
      <w:r>
        <w:t>on</w:t>
      </w:r>
      <w:proofErr w:type="gramEnd"/>
      <w:r>
        <w:t xml:space="preserve"> the time interval </w:t>
      </w:r>
      <w:r w:rsidRPr="00B23E1A">
        <w:rPr>
          <w:i/>
        </w:rPr>
        <w:t xml:space="preserve">t </w:t>
      </w:r>
      <w:r w:rsidRPr="00B23E1A">
        <w:rPr>
          <w:i/>
        </w:rPr>
        <w:sym w:font="Symbol" w:char="F0CE"/>
      </w:r>
      <w:r>
        <w:rPr>
          <w:i/>
        </w:rPr>
        <w:t xml:space="preserve"> [0,</w:t>
      </w:r>
      <w:r w:rsidRPr="00B23E1A">
        <w:rPr>
          <w:i/>
        </w:rPr>
        <w:t xml:space="preserve"> 1]</w:t>
      </w:r>
      <w:r>
        <w:t>, the following sequence:</w:t>
      </w:r>
    </w:p>
    <w:tbl>
      <w:tblPr>
        <w:tblW w:w="0" w:type="auto"/>
        <w:tblInd w:w="1278" w:type="dxa"/>
        <w:tblLook w:val="00A0"/>
      </w:tblPr>
      <w:tblGrid>
        <w:gridCol w:w="1131"/>
        <w:gridCol w:w="6447"/>
      </w:tblGrid>
      <w:tr w:rsidR="00A95456">
        <w:tc>
          <w:tcPr>
            <w:tcW w:w="1170" w:type="dxa"/>
          </w:tcPr>
          <w:p w:rsidR="00A95456" w:rsidRPr="00113F7D" w:rsidRDefault="00A95456" w:rsidP="00A95456">
            <w:pPr>
              <w:pStyle w:val="BodyText"/>
              <w:spacing w:after="0"/>
              <w:ind w:left="162"/>
              <w:rPr>
                <w:b/>
              </w:rPr>
            </w:pPr>
            <w:r w:rsidRPr="00113F7D">
              <w:rPr>
                <w:b/>
              </w:rPr>
              <w:t>Step 0:</w:t>
            </w:r>
          </w:p>
        </w:tc>
        <w:tc>
          <w:tcPr>
            <w:tcW w:w="7128" w:type="dxa"/>
          </w:tcPr>
          <w:p w:rsidR="00A95456" w:rsidRDefault="00A95456" w:rsidP="00A95456">
            <w:pPr>
              <w:pStyle w:val="BodyText"/>
              <w:spacing w:after="0"/>
              <w:ind w:left="162"/>
            </w:pPr>
            <w:r>
              <w:t xml:space="preserve">Initialize counter </w:t>
            </w:r>
            <w:r w:rsidRPr="003B3EA7">
              <w:rPr>
                <w:i/>
              </w:rPr>
              <w:t>k=0</w:t>
            </w:r>
            <w:r>
              <w:t xml:space="preserve"> and number of </w:t>
            </w:r>
            <w:proofErr w:type="gramStart"/>
            <w:r>
              <w:t xml:space="preserve">steps </w:t>
            </w:r>
            <w:proofErr w:type="gramEnd"/>
            <w:r w:rsidRPr="00883E08">
              <w:rPr>
                <w:position w:val="-6"/>
              </w:rPr>
              <w:object w:dxaOrig="680" w:dyaOrig="279">
                <v:shape id="_x0000_i1028" type="#_x0000_t75" style="width:33.95pt;height:14.25pt" o:ole="">
                  <v:imagedata r:id="rId20" o:title=""/>
                </v:shape>
                <o:OLEObject Type="Embed" ProgID="Equation.DSMT4" ShapeID="_x0000_i1028" DrawAspect="Content" ObjectID="_1415770857" r:id="rId21"/>
              </w:object>
            </w:r>
            <w:r>
              <w:t>.</w:t>
            </w:r>
          </w:p>
        </w:tc>
      </w:tr>
      <w:tr w:rsidR="00A95456">
        <w:tc>
          <w:tcPr>
            <w:tcW w:w="1170" w:type="dxa"/>
          </w:tcPr>
          <w:p w:rsidR="00A95456" w:rsidRPr="00113F7D" w:rsidRDefault="00A95456" w:rsidP="00A95456">
            <w:pPr>
              <w:pStyle w:val="BodyText"/>
              <w:spacing w:after="0"/>
              <w:ind w:left="162"/>
              <w:rPr>
                <w:b/>
              </w:rPr>
            </w:pPr>
          </w:p>
        </w:tc>
        <w:tc>
          <w:tcPr>
            <w:tcW w:w="7128" w:type="dxa"/>
          </w:tcPr>
          <w:p w:rsidR="00A95456" w:rsidRDefault="00A95456" w:rsidP="00A95456">
            <w:pPr>
              <w:pStyle w:val="BodyText"/>
              <w:spacing w:after="0"/>
              <w:ind w:left="162"/>
            </w:pPr>
            <w:r>
              <w:t xml:space="preserve">Set initial state </w:t>
            </w:r>
            <w:r w:rsidRPr="003B3EA7">
              <w:rPr>
                <w:i/>
              </w:rPr>
              <w:t>x(k) = x</w:t>
            </w:r>
            <w:r w:rsidRPr="003B3EA7">
              <w:rPr>
                <w:i/>
                <w:vertAlign w:val="subscript"/>
              </w:rPr>
              <w:t>0</w:t>
            </w:r>
            <w:r>
              <w:t xml:space="preserve"> and set time step </w:t>
            </w:r>
            <w:r w:rsidRPr="003B3EA7">
              <w:rPr>
                <w:i/>
              </w:rPr>
              <w:sym w:font="Symbol" w:char="F044"/>
            </w:r>
            <w:r w:rsidRPr="003B3EA7">
              <w:rPr>
                <w:i/>
              </w:rPr>
              <w:t>t = 1/N</w:t>
            </w:r>
            <w:r>
              <w:t>.</w:t>
            </w:r>
          </w:p>
        </w:tc>
      </w:tr>
      <w:tr w:rsidR="00A95456">
        <w:tc>
          <w:tcPr>
            <w:tcW w:w="1170" w:type="dxa"/>
          </w:tcPr>
          <w:p w:rsidR="00A95456" w:rsidRPr="00113F7D" w:rsidRDefault="00A95456" w:rsidP="00A95456">
            <w:pPr>
              <w:pStyle w:val="BodyText"/>
              <w:spacing w:after="0"/>
              <w:ind w:left="162"/>
              <w:rPr>
                <w:b/>
              </w:rPr>
            </w:pPr>
            <w:r w:rsidRPr="00113F7D">
              <w:rPr>
                <w:b/>
              </w:rPr>
              <w:t>Step 1:</w:t>
            </w:r>
          </w:p>
        </w:tc>
        <w:tc>
          <w:tcPr>
            <w:tcW w:w="7128" w:type="dxa"/>
          </w:tcPr>
          <w:p w:rsidR="00A95456" w:rsidRDefault="00A95456" w:rsidP="00A95456">
            <w:pPr>
              <w:pStyle w:val="BodyText"/>
              <w:spacing w:after="0"/>
              <w:ind w:left="162"/>
            </w:pPr>
            <w:r>
              <w:t xml:space="preserve">Compute new state </w:t>
            </w:r>
            <w:r w:rsidRPr="003B3EA7">
              <w:rPr>
                <w:i/>
              </w:rPr>
              <w:t xml:space="preserve">x(k+1) = x(k) + h(x(k)) </w:t>
            </w:r>
            <w:r w:rsidRPr="003B3EA7">
              <w:rPr>
                <w:i/>
              </w:rPr>
              <w:sym w:font="Symbol" w:char="F044"/>
            </w:r>
            <w:r w:rsidRPr="003B3EA7">
              <w:rPr>
                <w:i/>
              </w:rPr>
              <w:t>t</w:t>
            </w:r>
            <w:r>
              <w:t>.</w:t>
            </w:r>
          </w:p>
        </w:tc>
      </w:tr>
      <w:tr w:rsidR="00A95456">
        <w:tc>
          <w:tcPr>
            <w:tcW w:w="1170" w:type="dxa"/>
          </w:tcPr>
          <w:p w:rsidR="00A95456" w:rsidRPr="00113F7D" w:rsidRDefault="00A95456" w:rsidP="00A95456">
            <w:pPr>
              <w:pStyle w:val="BodyText"/>
              <w:spacing w:after="0"/>
              <w:ind w:left="162"/>
              <w:rPr>
                <w:b/>
              </w:rPr>
            </w:pPr>
          </w:p>
        </w:tc>
        <w:tc>
          <w:tcPr>
            <w:tcW w:w="7128" w:type="dxa"/>
          </w:tcPr>
          <w:p w:rsidR="00A95456" w:rsidRPr="003B3EA7" w:rsidRDefault="00A95456" w:rsidP="00A95456">
            <w:pPr>
              <w:pStyle w:val="BodyText"/>
              <w:spacing w:after="0"/>
              <w:ind w:left="162"/>
              <w:rPr>
                <w:i/>
              </w:rPr>
            </w:pPr>
            <w:r>
              <w:t xml:space="preserve">Replace </w:t>
            </w:r>
            <w:r w:rsidRPr="003B3EA7">
              <w:rPr>
                <w:i/>
              </w:rPr>
              <w:t>k</w:t>
            </w:r>
            <w:r>
              <w:t xml:space="preserve"> by </w:t>
            </w:r>
            <w:r w:rsidRPr="003B3EA7">
              <w:rPr>
                <w:i/>
              </w:rPr>
              <w:t>k+1.</w:t>
            </w:r>
          </w:p>
        </w:tc>
      </w:tr>
      <w:tr w:rsidR="00A95456">
        <w:tc>
          <w:tcPr>
            <w:tcW w:w="1170" w:type="dxa"/>
          </w:tcPr>
          <w:p w:rsidR="00A95456" w:rsidRPr="00113F7D" w:rsidRDefault="00A95456" w:rsidP="00A95456">
            <w:pPr>
              <w:pStyle w:val="BodyText"/>
              <w:spacing w:after="0"/>
              <w:ind w:left="162"/>
              <w:rPr>
                <w:b/>
              </w:rPr>
            </w:pPr>
            <w:r w:rsidRPr="00113F7D">
              <w:rPr>
                <w:b/>
              </w:rPr>
              <w:t>Step 2:</w:t>
            </w:r>
          </w:p>
        </w:tc>
        <w:tc>
          <w:tcPr>
            <w:tcW w:w="7128" w:type="dxa"/>
          </w:tcPr>
          <w:p w:rsidR="00A95456" w:rsidRPr="00C217EB" w:rsidRDefault="00A95456" w:rsidP="00A95456">
            <w:pPr>
              <w:pStyle w:val="BodyText"/>
              <w:spacing w:after="0"/>
              <w:ind w:left="162"/>
            </w:pPr>
            <w:r>
              <w:t xml:space="preserve">If </w:t>
            </w:r>
            <w:r w:rsidRPr="003B3EA7">
              <w:rPr>
                <w:i/>
              </w:rPr>
              <w:t>k=N</w:t>
            </w:r>
            <w:r>
              <w:t xml:space="preserve"> stop, else go to Step 1.</w:t>
            </w:r>
          </w:p>
        </w:tc>
      </w:tr>
    </w:tbl>
    <w:p w:rsidR="00A95456" w:rsidRDefault="003D285D" w:rsidP="00A95456">
      <w:pPr>
        <w:pStyle w:val="BodyText"/>
      </w:pPr>
      <w:r>
        <w:t xml:space="preserve">However, this scheme does not require each simulation tool to use explicit Euler for its internal time-stepping; the analogy to explicit Euler applies only to the data exchange between programs.  </w:t>
      </w:r>
      <w:r w:rsidR="00A95456">
        <w:t>In the situation where the differential equation is solved using co-simulation, the above algorithm becomes</w:t>
      </w:r>
    </w:p>
    <w:tbl>
      <w:tblPr>
        <w:tblW w:w="8330" w:type="dxa"/>
        <w:tblInd w:w="1278" w:type="dxa"/>
        <w:tblLook w:val="00A0"/>
      </w:tblPr>
      <w:tblGrid>
        <w:gridCol w:w="1195"/>
        <w:gridCol w:w="7135"/>
      </w:tblGrid>
      <w:tr w:rsidR="00A95456" w:rsidTr="002A05F3">
        <w:trPr>
          <w:cantSplit/>
          <w:trHeight w:val="283"/>
        </w:trPr>
        <w:tc>
          <w:tcPr>
            <w:tcW w:w="1195" w:type="dxa"/>
          </w:tcPr>
          <w:p w:rsidR="00A95456" w:rsidRPr="00113F7D" w:rsidRDefault="00A95456" w:rsidP="00A95456">
            <w:pPr>
              <w:pStyle w:val="BodyText"/>
              <w:spacing w:after="0"/>
              <w:ind w:left="162"/>
              <w:rPr>
                <w:b/>
              </w:rPr>
            </w:pPr>
            <w:r w:rsidRPr="00113F7D">
              <w:rPr>
                <w:b/>
              </w:rPr>
              <w:t>Step 0:</w:t>
            </w:r>
          </w:p>
        </w:tc>
        <w:tc>
          <w:tcPr>
            <w:tcW w:w="7135" w:type="dxa"/>
          </w:tcPr>
          <w:p w:rsidR="00A95456" w:rsidRDefault="00A95456" w:rsidP="00A95456">
            <w:pPr>
              <w:pStyle w:val="BodyText"/>
              <w:spacing w:after="0"/>
              <w:ind w:left="162"/>
            </w:pPr>
            <w:r>
              <w:t xml:space="preserve">Initialize counter </w:t>
            </w:r>
            <w:r w:rsidRPr="00857908">
              <w:rPr>
                <w:i/>
              </w:rPr>
              <w:t>k=0</w:t>
            </w:r>
            <w:r>
              <w:t xml:space="preserve"> and number of </w:t>
            </w:r>
            <w:proofErr w:type="gramStart"/>
            <w:r>
              <w:t xml:space="preserve">steps </w:t>
            </w:r>
            <w:proofErr w:type="gramEnd"/>
            <w:r w:rsidRPr="00883E08">
              <w:rPr>
                <w:position w:val="-6"/>
              </w:rPr>
              <w:object w:dxaOrig="680" w:dyaOrig="279">
                <v:shape id="_x0000_i1029" type="#_x0000_t75" style="width:33.95pt;height:14.25pt" o:ole="">
                  <v:imagedata r:id="rId22" o:title=""/>
                </v:shape>
                <o:OLEObject Type="Embed" ProgID="Equation.DSMT4" ShapeID="_x0000_i1029" DrawAspect="Content" ObjectID="_1415770858" r:id="rId23"/>
              </w:object>
            </w:r>
            <w:r>
              <w:t>.</w:t>
            </w:r>
          </w:p>
        </w:tc>
      </w:tr>
      <w:tr w:rsidR="00A95456" w:rsidTr="002A05F3">
        <w:trPr>
          <w:cantSplit/>
          <w:trHeight w:val="293"/>
        </w:trPr>
        <w:tc>
          <w:tcPr>
            <w:tcW w:w="1195" w:type="dxa"/>
          </w:tcPr>
          <w:p w:rsidR="00A95456" w:rsidRPr="00113F7D" w:rsidRDefault="00A95456" w:rsidP="00A95456">
            <w:pPr>
              <w:pStyle w:val="BodyText"/>
              <w:spacing w:after="0"/>
              <w:ind w:left="162"/>
              <w:rPr>
                <w:b/>
              </w:rPr>
            </w:pPr>
          </w:p>
        </w:tc>
        <w:tc>
          <w:tcPr>
            <w:tcW w:w="7135" w:type="dxa"/>
          </w:tcPr>
          <w:p w:rsidR="00A95456" w:rsidRDefault="00A95456" w:rsidP="00A95456">
            <w:pPr>
              <w:pStyle w:val="BodyText"/>
              <w:spacing w:after="0"/>
              <w:ind w:left="162"/>
            </w:pPr>
            <w:r>
              <w:t xml:space="preserve">Set initial state </w:t>
            </w:r>
            <w:r w:rsidRPr="00857908">
              <w:rPr>
                <w:i/>
              </w:rPr>
              <w:t>x</w:t>
            </w:r>
            <w:r w:rsidRPr="00857908">
              <w:rPr>
                <w:i/>
                <w:vertAlign w:val="subscript"/>
              </w:rPr>
              <w:t>1</w:t>
            </w:r>
            <w:r w:rsidRPr="00857908">
              <w:rPr>
                <w:i/>
              </w:rPr>
              <w:t>(k) = x</w:t>
            </w:r>
            <w:r w:rsidRPr="00857908">
              <w:rPr>
                <w:i/>
                <w:vertAlign w:val="subscript"/>
              </w:rPr>
              <w:t>1</w:t>
            </w:r>
            <w:proofErr w:type="gramStart"/>
            <w:r w:rsidRPr="00857908">
              <w:rPr>
                <w:i/>
                <w:vertAlign w:val="subscript"/>
              </w:rPr>
              <w:t>,0</w:t>
            </w:r>
            <w:proofErr w:type="gramEnd"/>
            <w:r>
              <w:t xml:space="preserve"> and </w:t>
            </w:r>
            <w:r w:rsidRPr="00857908">
              <w:rPr>
                <w:i/>
              </w:rPr>
              <w:t>x</w:t>
            </w:r>
            <w:r w:rsidRPr="00857908">
              <w:rPr>
                <w:i/>
                <w:vertAlign w:val="subscript"/>
              </w:rPr>
              <w:t>2</w:t>
            </w:r>
            <w:r w:rsidRPr="00857908">
              <w:rPr>
                <w:i/>
              </w:rPr>
              <w:t>(k) = x</w:t>
            </w:r>
            <w:r w:rsidRPr="00857908">
              <w:rPr>
                <w:i/>
                <w:vertAlign w:val="subscript"/>
              </w:rPr>
              <w:t>2,0</w:t>
            </w:r>
            <w:r>
              <w:t xml:space="preserve">. Set the time step </w:t>
            </w:r>
            <w:r w:rsidRPr="00857908">
              <w:rPr>
                <w:i/>
              </w:rPr>
              <w:sym w:font="Symbol" w:char="F044"/>
            </w:r>
            <w:r w:rsidRPr="00857908">
              <w:rPr>
                <w:i/>
              </w:rPr>
              <w:t>t = 1/N</w:t>
            </w:r>
            <w:r>
              <w:t>.</w:t>
            </w:r>
          </w:p>
        </w:tc>
      </w:tr>
      <w:tr w:rsidR="00A95456" w:rsidTr="002A05F3">
        <w:trPr>
          <w:cantSplit/>
          <w:trHeight w:val="879"/>
        </w:trPr>
        <w:tc>
          <w:tcPr>
            <w:tcW w:w="1195" w:type="dxa"/>
          </w:tcPr>
          <w:p w:rsidR="00A95456" w:rsidRPr="00113F7D" w:rsidRDefault="00A95456" w:rsidP="00A95456">
            <w:pPr>
              <w:pStyle w:val="BodyText"/>
              <w:spacing w:after="0"/>
              <w:ind w:left="162"/>
              <w:rPr>
                <w:b/>
              </w:rPr>
            </w:pPr>
            <w:r w:rsidRPr="00113F7D">
              <w:rPr>
                <w:b/>
              </w:rPr>
              <w:t>Step 1:</w:t>
            </w:r>
          </w:p>
        </w:tc>
        <w:tc>
          <w:tcPr>
            <w:tcW w:w="7135" w:type="dxa"/>
          </w:tcPr>
          <w:p w:rsidR="00A95456" w:rsidRDefault="00A95456" w:rsidP="00A95456">
            <w:pPr>
              <w:pStyle w:val="BodyText"/>
              <w:spacing w:after="0"/>
              <w:ind w:left="162"/>
            </w:pPr>
            <w:r>
              <w:t>Compute new states</w:t>
            </w:r>
          </w:p>
          <w:p w:rsidR="00A95456" w:rsidRDefault="00A95456" w:rsidP="00A95456">
            <w:pPr>
              <w:pStyle w:val="BodyText"/>
              <w:spacing w:after="0"/>
              <w:ind w:left="162"/>
            </w:pPr>
            <w:r>
              <w:t xml:space="preserve">  </w:t>
            </w:r>
            <w:r w:rsidRPr="00857908">
              <w:rPr>
                <w:i/>
              </w:rPr>
              <w:t>x</w:t>
            </w:r>
            <w:r w:rsidRPr="00857908">
              <w:rPr>
                <w:i/>
                <w:vertAlign w:val="subscript"/>
              </w:rPr>
              <w:t>1</w:t>
            </w:r>
            <w:r w:rsidRPr="00857908">
              <w:rPr>
                <w:i/>
              </w:rPr>
              <w:t>(k+1) = x</w:t>
            </w:r>
            <w:r w:rsidRPr="00857908">
              <w:rPr>
                <w:i/>
                <w:vertAlign w:val="subscript"/>
              </w:rPr>
              <w:t>1</w:t>
            </w:r>
            <w:r w:rsidRPr="00857908">
              <w:rPr>
                <w:i/>
              </w:rPr>
              <w:t>(k) + f</w:t>
            </w:r>
            <w:r w:rsidRPr="00857908">
              <w:rPr>
                <w:i/>
                <w:vertAlign w:val="subscript"/>
              </w:rPr>
              <w:t>1</w:t>
            </w:r>
            <w:r w:rsidRPr="00857908">
              <w:rPr>
                <w:i/>
              </w:rPr>
              <w:t>(x</w:t>
            </w:r>
            <w:r w:rsidRPr="00857908">
              <w:rPr>
                <w:i/>
                <w:vertAlign w:val="subscript"/>
              </w:rPr>
              <w:t>1</w:t>
            </w:r>
            <w:r w:rsidRPr="00857908">
              <w:rPr>
                <w:i/>
              </w:rPr>
              <w:t>(k), x</w:t>
            </w:r>
            <w:r w:rsidRPr="00857908">
              <w:rPr>
                <w:i/>
                <w:vertAlign w:val="subscript"/>
              </w:rPr>
              <w:t>2</w:t>
            </w:r>
            <w:r w:rsidRPr="00857908">
              <w:rPr>
                <w:i/>
              </w:rPr>
              <w:t xml:space="preserve">(k)) </w:t>
            </w:r>
            <w:r w:rsidRPr="00857908">
              <w:rPr>
                <w:i/>
              </w:rPr>
              <w:sym w:font="Symbol" w:char="F044"/>
            </w:r>
            <w:r w:rsidRPr="00857908">
              <w:rPr>
                <w:i/>
              </w:rPr>
              <w:t>t</w:t>
            </w:r>
            <w:r>
              <w:t>, and</w:t>
            </w:r>
          </w:p>
          <w:p w:rsidR="00A95456" w:rsidRDefault="00A95456" w:rsidP="00A95456">
            <w:pPr>
              <w:pStyle w:val="BodyText"/>
              <w:spacing w:after="0"/>
              <w:ind w:left="162"/>
            </w:pPr>
            <w:r>
              <w:t xml:space="preserve">  </w:t>
            </w:r>
            <w:r w:rsidRPr="00857908">
              <w:rPr>
                <w:i/>
              </w:rPr>
              <w:t>x</w:t>
            </w:r>
            <w:r w:rsidRPr="00857908">
              <w:rPr>
                <w:i/>
                <w:vertAlign w:val="subscript"/>
              </w:rPr>
              <w:t>2</w:t>
            </w:r>
            <w:r w:rsidRPr="00857908">
              <w:rPr>
                <w:i/>
              </w:rPr>
              <w:t>(k+1) = x</w:t>
            </w:r>
            <w:r w:rsidRPr="00857908">
              <w:rPr>
                <w:i/>
                <w:vertAlign w:val="subscript"/>
              </w:rPr>
              <w:t>2</w:t>
            </w:r>
            <w:r w:rsidRPr="00857908">
              <w:rPr>
                <w:i/>
              </w:rPr>
              <w:t>(k) + f</w:t>
            </w:r>
            <w:r w:rsidRPr="00857908">
              <w:rPr>
                <w:i/>
                <w:vertAlign w:val="subscript"/>
              </w:rPr>
              <w:t>2</w:t>
            </w:r>
            <w:r w:rsidRPr="00857908">
              <w:rPr>
                <w:i/>
              </w:rPr>
              <w:t>(x</w:t>
            </w:r>
            <w:r w:rsidRPr="00857908">
              <w:rPr>
                <w:i/>
                <w:vertAlign w:val="subscript"/>
              </w:rPr>
              <w:t>2</w:t>
            </w:r>
            <w:r w:rsidRPr="00857908">
              <w:rPr>
                <w:i/>
              </w:rPr>
              <w:t>(k), x</w:t>
            </w:r>
            <w:r w:rsidRPr="00857908">
              <w:rPr>
                <w:i/>
                <w:vertAlign w:val="subscript"/>
              </w:rPr>
              <w:t>1</w:t>
            </w:r>
            <w:r w:rsidRPr="00857908">
              <w:rPr>
                <w:i/>
              </w:rPr>
              <w:t xml:space="preserve">(k)) </w:t>
            </w:r>
            <w:r w:rsidRPr="00857908">
              <w:rPr>
                <w:i/>
              </w:rPr>
              <w:sym w:font="Symbol" w:char="F044"/>
            </w:r>
            <w:r w:rsidRPr="00857908">
              <w:rPr>
                <w:i/>
              </w:rPr>
              <w:t>t</w:t>
            </w:r>
            <w:r w:rsidRPr="00B325F5">
              <w:t>.</w:t>
            </w:r>
          </w:p>
        </w:tc>
      </w:tr>
      <w:tr w:rsidR="00A95456" w:rsidTr="002A05F3">
        <w:trPr>
          <w:cantSplit/>
          <w:trHeight w:val="283"/>
        </w:trPr>
        <w:tc>
          <w:tcPr>
            <w:tcW w:w="1195" w:type="dxa"/>
          </w:tcPr>
          <w:p w:rsidR="00A95456" w:rsidRPr="00113F7D" w:rsidRDefault="00A95456" w:rsidP="00A95456">
            <w:pPr>
              <w:pStyle w:val="BodyText"/>
              <w:spacing w:after="0"/>
              <w:ind w:left="162"/>
              <w:rPr>
                <w:b/>
              </w:rPr>
            </w:pPr>
          </w:p>
        </w:tc>
        <w:tc>
          <w:tcPr>
            <w:tcW w:w="7135" w:type="dxa"/>
          </w:tcPr>
          <w:p w:rsidR="00A95456" w:rsidRPr="00B325F5" w:rsidRDefault="00A95456" w:rsidP="00A95456">
            <w:pPr>
              <w:pStyle w:val="BodyText"/>
              <w:spacing w:after="0"/>
              <w:ind w:left="162"/>
            </w:pPr>
            <w:r>
              <w:t xml:space="preserve">Replace </w:t>
            </w:r>
            <w:r w:rsidRPr="00857908">
              <w:rPr>
                <w:i/>
              </w:rPr>
              <w:t>k</w:t>
            </w:r>
            <w:r>
              <w:t xml:space="preserve"> by </w:t>
            </w:r>
            <w:r w:rsidRPr="00857908">
              <w:rPr>
                <w:i/>
              </w:rPr>
              <w:t>k+1</w:t>
            </w:r>
            <w:r w:rsidRPr="00B325F5">
              <w:t>.</w:t>
            </w:r>
          </w:p>
        </w:tc>
      </w:tr>
      <w:tr w:rsidR="00A95456" w:rsidTr="002A05F3">
        <w:trPr>
          <w:cantSplit/>
          <w:trHeight w:val="273"/>
        </w:trPr>
        <w:tc>
          <w:tcPr>
            <w:tcW w:w="1195" w:type="dxa"/>
          </w:tcPr>
          <w:p w:rsidR="00A95456" w:rsidRPr="00113F7D" w:rsidRDefault="00A95456" w:rsidP="00A95456">
            <w:pPr>
              <w:pStyle w:val="BodyText"/>
              <w:spacing w:after="0"/>
              <w:ind w:left="162"/>
              <w:rPr>
                <w:b/>
              </w:rPr>
            </w:pPr>
            <w:r w:rsidRPr="00113F7D">
              <w:rPr>
                <w:b/>
              </w:rPr>
              <w:t>Step 2:</w:t>
            </w:r>
          </w:p>
        </w:tc>
        <w:tc>
          <w:tcPr>
            <w:tcW w:w="7135" w:type="dxa"/>
          </w:tcPr>
          <w:p w:rsidR="00A95456" w:rsidRPr="00C217EB" w:rsidRDefault="00A95456" w:rsidP="00A95456">
            <w:pPr>
              <w:pStyle w:val="BodyText"/>
              <w:spacing w:after="0"/>
              <w:ind w:left="162"/>
            </w:pPr>
            <w:r>
              <w:t xml:space="preserve">If </w:t>
            </w:r>
            <w:r w:rsidRPr="00857908">
              <w:rPr>
                <w:i/>
              </w:rPr>
              <w:t>k=N</w:t>
            </w:r>
            <w:r>
              <w:t xml:space="preserve"> stop, else go to Step 1.</w:t>
            </w:r>
          </w:p>
        </w:tc>
      </w:tr>
    </w:tbl>
    <w:p w:rsidR="005502E1" w:rsidRPr="005502E1" w:rsidRDefault="005502E1" w:rsidP="005502E1">
      <w:pPr>
        <w:pStyle w:val="Heading1"/>
        <w:rPr>
          <w:rFonts w:ascii="Times New Roman" w:hAnsi="Times New Roman"/>
          <w:color w:val="auto"/>
          <w:sz w:val="24"/>
          <w:szCs w:val="24"/>
        </w:rPr>
      </w:pPr>
      <w:r w:rsidRPr="005502E1">
        <w:rPr>
          <w:rFonts w:ascii="Times New Roman" w:hAnsi="Times New Roman"/>
          <w:color w:val="auto"/>
          <w:sz w:val="24"/>
          <w:szCs w:val="24"/>
        </w:rPr>
        <w:t>References</w:t>
      </w:r>
      <w:bookmarkEnd w:id="68"/>
    </w:p>
    <w:p w:rsidR="005502E1" w:rsidRPr="005502E1" w:rsidRDefault="005502E1" w:rsidP="005502E1">
      <w:pPr>
        <w:rPr>
          <w:b/>
        </w:rPr>
      </w:pPr>
    </w:p>
    <w:p w:rsidR="005502E1" w:rsidRPr="005502E1" w:rsidRDefault="005502E1" w:rsidP="005502E1">
      <w:proofErr w:type="spellStart"/>
      <w:r w:rsidRPr="005502E1">
        <w:t>Modelisar</w:t>
      </w:r>
      <w:proofErr w:type="spellEnd"/>
      <w:r w:rsidRPr="005502E1">
        <w:t>. 2010a. “</w:t>
      </w:r>
      <w:r w:rsidRPr="005502E1">
        <w:rPr>
          <w:bCs/>
        </w:rPr>
        <w:t>Functional Mock-up Interface for Model Exchange</w:t>
      </w:r>
      <w:r w:rsidRPr="005502E1">
        <w:t xml:space="preserve">.” </w:t>
      </w:r>
      <w:hyperlink r:id="rId24" w:history="1">
        <w:r w:rsidR="00E83085" w:rsidRPr="00E83085">
          <w:rPr>
            <w:rStyle w:val="Hyperlink"/>
          </w:rPr>
          <w:t>https://svn.modelica.org/fmi/branches/public/specifications/FMI_for_ModelExchange_v1.0.pdf</w:t>
        </w:r>
      </w:hyperlink>
      <w:r w:rsidR="00E83085" w:rsidRPr="00E83085">
        <w:t xml:space="preserve"> </w:t>
      </w:r>
      <w:r w:rsidRPr="005502E1">
        <w:t xml:space="preserve">[Last </w:t>
      </w:r>
      <w:r w:rsidRPr="005502E1">
        <w:rPr>
          <w:i/>
        </w:rPr>
        <w:t>accessed: 0</w:t>
      </w:r>
      <w:r w:rsidR="0057540C">
        <w:rPr>
          <w:i/>
        </w:rPr>
        <w:t>9/30/2012</w:t>
      </w:r>
      <w:r w:rsidRPr="005502E1">
        <w:rPr>
          <w:i/>
        </w:rPr>
        <w:t>]</w:t>
      </w:r>
      <w:r w:rsidRPr="005502E1">
        <w:t>.</w:t>
      </w:r>
    </w:p>
    <w:p w:rsidR="005502E1" w:rsidRPr="005502E1" w:rsidRDefault="005502E1" w:rsidP="005502E1"/>
    <w:p w:rsidR="005502E1" w:rsidRDefault="005502E1" w:rsidP="005502E1">
      <w:proofErr w:type="spellStart"/>
      <w:r w:rsidRPr="005502E1">
        <w:t>Modelisar</w:t>
      </w:r>
      <w:proofErr w:type="spellEnd"/>
      <w:r w:rsidRPr="005502E1">
        <w:t>. 2010b. “</w:t>
      </w:r>
      <w:r w:rsidRPr="005502E1">
        <w:rPr>
          <w:bCs/>
        </w:rPr>
        <w:t>Functional Mock-up Interface for Co-Simulation</w:t>
      </w:r>
      <w:r w:rsidRPr="005502E1">
        <w:t xml:space="preserve">.” </w:t>
      </w:r>
      <w:hyperlink r:id="rId25" w:history="1">
        <w:r w:rsidR="00E83085" w:rsidRPr="00E83085">
          <w:rPr>
            <w:rStyle w:val="Hyperlink"/>
          </w:rPr>
          <w:t>https://svn.modelica.org/fmi/branches/public/specifications/FMI_for_CoSimulation_v1.0.pdf</w:t>
        </w:r>
      </w:hyperlink>
      <w:r w:rsidRPr="005502E1">
        <w:rPr>
          <w:i/>
        </w:rPr>
        <w:t xml:space="preserve"> [Last accessed: 0</w:t>
      </w:r>
      <w:r w:rsidR="0057540C">
        <w:rPr>
          <w:i/>
        </w:rPr>
        <w:t>9/30/2012</w:t>
      </w:r>
      <w:r w:rsidRPr="005502E1">
        <w:rPr>
          <w:i/>
        </w:rPr>
        <w:t>]</w:t>
      </w:r>
      <w:r w:rsidRPr="005502E1">
        <w:t>.</w:t>
      </w:r>
    </w:p>
    <w:p w:rsidR="002A05F3" w:rsidRDefault="002A05F3" w:rsidP="005502E1"/>
    <w:p w:rsidR="005502E1" w:rsidRPr="005502E1" w:rsidRDefault="00AD1BDA" w:rsidP="005502E1">
      <w:proofErr w:type="spellStart"/>
      <w:proofErr w:type="gramStart"/>
      <w:r>
        <w:lastRenderedPageBreak/>
        <w:t>Modelisar</w:t>
      </w:r>
      <w:proofErr w:type="spellEnd"/>
      <w:r>
        <w:t>.</w:t>
      </w:r>
      <w:proofErr w:type="gramEnd"/>
      <w:r>
        <w:t xml:space="preserve"> 2010c</w:t>
      </w:r>
      <w:r w:rsidRPr="005502E1">
        <w:t>. “</w:t>
      </w:r>
      <w:r w:rsidRPr="00AD1BDA">
        <w:t>FMI for Model Exchange and Co-Simulation, version 2.0 Beta 4</w:t>
      </w:r>
      <w:r>
        <w:t>.</w:t>
      </w:r>
      <w:r w:rsidRPr="005502E1">
        <w:t xml:space="preserve">” </w:t>
      </w:r>
      <w:hyperlink r:id="rId26" w:history="1">
        <w:r w:rsidRPr="00AD1BDA">
          <w:rPr>
            <w:rStyle w:val="Hyperlink"/>
          </w:rPr>
          <w:t>https://svn.modelica.org/fmi/branches/public/specifications/FMI_for_ModelExchange_and_CoSimulation_v2.0_Beta4.pdf</w:t>
        </w:r>
      </w:hyperlink>
      <w:r w:rsidRPr="005502E1">
        <w:rPr>
          <w:i/>
        </w:rPr>
        <w:t xml:space="preserve"> [Last accessed: 0</w:t>
      </w:r>
      <w:r>
        <w:rPr>
          <w:i/>
        </w:rPr>
        <w:t>9/30/2012</w:t>
      </w:r>
      <w:r w:rsidRPr="005502E1">
        <w:rPr>
          <w:i/>
        </w:rPr>
        <w:t>]</w:t>
      </w:r>
      <w:r w:rsidRPr="005502E1">
        <w:t>.</w:t>
      </w:r>
    </w:p>
    <w:sectPr w:rsidR="005502E1" w:rsidRPr="005502E1" w:rsidSect="00D14DCB">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AB2" w:rsidRDefault="00924AB2">
      <w:r>
        <w:separator/>
      </w:r>
    </w:p>
  </w:endnote>
  <w:endnote w:type="continuationSeparator" w:id="0">
    <w:p w:rsidR="00924AB2" w:rsidRDefault="00924A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AB2" w:rsidRDefault="00924AB2">
      <w:r>
        <w:separator/>
      </w:r>
    </w:p>
  </w:footnote>
  <w:footnote w:type="continuationSeparator" w:id="0">
    <w:p w:rsidR="00924AB2" w:rsidRDefault="00924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F5D"/>
    <w:multiLevelType w:val="hybridMultilevel"/>
    <w:tmpl w:val="C5E6B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C27FFA"/>
    <w:multiLevelType w:val="hybridMultilevel"/>
    <w:tmpl w:val="EE96A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5F0B1A"/>
    <w:multiLevelType w:val="hybridMultilevel"/>
    <w:tmpl w:val="173225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363998"/>
    <w:multiLevelType w:val="hybridMultilevel"/>
    <w:tmpl w:val="9CA8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176C25"/>
    <w:multiLevelType w:val="hybridMultilevel"/>
    <w:tmpl w:val="5664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910078"/>
    <w:multiLevelType w:val="hybridMultilevel"/>
    <w:tmpl w:val="F45629FE"/>
    <w:lvl w:ilvl="0" w:tplc="CA4A02E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0B1EC6"/>
    <w:multiLevelType w:val="hybridMultilevel"/>
    <w:tmpl w:val="FC666B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82D2CBA"/>
    <w:multiLevelType w:val="hybridMultilevel"/>
    <w:tmpl w:val="2040A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4B1189"/>
    <w:multiLevelType w:val="hybridMultilevel"/>
    <w:tmpl w:val="BB94B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BB10D4"/>
    <w:multiLevelType w:val="hybridMultilevel"/>
    <w:tmpl w:val="A5A8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3BA3"/>
    <w:multiLevelType w:val="hybridMultilevel"/>
    <w:tmpl w:val="39F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8558B"/>
    <w:multiLevelType w:val="hybridMultilevel"/>
    <w:tmpl w:val="0CAA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854497"/>
    <w:multiLevelType w:val="hybridMultilevel"/>
    <w:tmpl w:val="3EC0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81377E"/>
    <w:multiLevelType w:val="hybridMultilevel"/>
    <w:tmpl w:val="82EC2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AFD0F2D"/>
    <w:multiLevelType w:val="hybridMultilevel"/>
    <w:tmpl w:val="FC18F168"/>
    <w:lvl w:ilvl="0" w:tplc="DE04F412">
      <w:start w:val="1"/>
      <w:numFmt w:val="decimal"/>
      <w:lvlText w:val="%1)"/>
      <w:lvlJc w:val="left"/>
      <w:pPr>
        <w:tabs>
          <w:tab w:val="num" w:pos="1113"/>
        </w:tabs>
        <w:ind w:left="1113" w:hanging="1155"/>
      </w:pPr>
      <w:rPr>
        <w:rFonts w:hint="default"/>
      </w:rPr>
    </w:lvl>
    <w:lvl w:ilvl="1" w:tplc="04090019" w:tentative="1">
      <w:start w:val="1"/>
      <w:numFmt w:val="lowerLetter"/>
      <w:lvlText w:val="%2."/>
      <w:lvlJc w:val="left"/>
      <w:pPr>
        <w:tabs>
          <w:tab w:val="num" w:pos="1038"/>
        </w:tabs>
        <w:ind w:left="1038" w:hanging="360"/>
      </w:pPr>
    </w:lvl>
    <w:lvl w:ilvl="2" w:tplc="0409001B" w:tentative="1">
      <w:start w:val="1"/>
      <w:numFmt w:val="lowerRoman"/>
      <w:lvlText w:val="%3."/>
      <w:lvlJc w:val="right"/>
      <w:pPr>
        <w:tabs>
          <w:tab w:val="num" w:pos="1758"/>
        </w:tabs>
        <w:ind w:left="1758" w:hanging="180"/>
      </w:pPr>
    </w:lvl>
    <w:lvl w:ilvl="3" w:tplc="0409000F" w:tentative="1">
      <w:start w:val="1"/>
      <w:numFmt w:val="decimal"/>
      <w:lvlText w:val="%4."/>
      <w:lvlJc w:val="left"/>
      <w:pPr>
        <w:tabs>
          <w:tab w:val="num" w:pos="2478"/>
        </w:tabs>
        <w:ind w:left="2478" w:hanging="360"/>
      </w:pPr>
    </w:lvl>
    <w:lvl w:ilvl="4" w:tplc="04090019" w:tentative="1">
      <w:start w:val="1"/>
      <w:numFmt w:val="lowerLetter"/>
      <w:lvlText w:val="%5."/>
      <w:lvlJc w:val="left"/>
      <w:pPr>
        <w:tabs>
          <w:tab w:val="num" w:pos="3198"/>
        </w:tabs>
        <w:ind w:left="3198" w:hanging="360"/>
      </w:pPr>
    </w:lvl>
    <w:lvl w:ilvl="5" w:tplc="0409001B" w:tentative="1">
      <w:start w:val="1"/>
      <w:numFmt w:val="lowerRoman"/>
      <w:lvlText w:val="%6."/>
      <w:lvlJc w:val="right"/>
      <w:pPr>
        <w:tabs>
          <w:tab w:val="num" w:pos="3918"/>
        </w:tabs>
        <w:ind w:left="3918" w:hanging="180"/>
      </w:pPr>
    </w:lvl>
    <w:lvl w:ilvl="6" w:tplc="0409000F" w:tentative="1">
      <w:start w:val="1"/>
      <w:numFmt w:val="decimal"/>
      <w:lvlText w:val="%7."/>
      <w:lvlJc w:val="left"/>
      <w:pPr>
        <w:tabs>
          <w:tab w:val="num" w:pos="4638"/>
        </w:tabs>
        <w:ind w:left="4638" w:hanging="360"/>
      </w:pPr>
    </w:lvl>
    <w:lvl w:ilvl="7" w:tplc="04090019" w:tentative="1">
      <w:start w:val="1"/>
      <w:numFmt w:val="lowerLetter"/>
      <w:lvlText w:val="%8."/>
      <w:lvlJc w:val="left"/>
      <w:pPr>
        <w:tabs>
          <w:tab w:val="num" w:pos="5358"/>
        </w:tabs>
        <w:ind w:left="5358" w:hanging="360"/>
      </w:pPr>
    </w:lvl>
    <w:lvl w:ilvl="8" w:tplc="0409001B" w:tentative="1">
      <w:start w:val="1"/>
      <w:numFmt w:val="lowerRoman"/>
      <w:lvlText w:val="%9."/>
      <w:lvlJc w:val="right"/>
      <w:pPr>
        <w:tabs>
          <w:tab w:val="num" w:pos="6078"/>
        </w:tabs>
        <w:ind w:left="6078" w:hanging="180"/>
      </w:pPr>
    </w:lvl>
  </w:abstractNum>
  <w:abstractNum w:abstractNumId="15">
    <w:nsid w:val="7F1A684C"/>
    <w:multiLevelType w:val="hybridMultilevel"/>
    <w:tmpl w:val="DA826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2"/>
  </w:num>
  <w:num w:numId="5">
    <w:abstractNumId w:val="7"/>
  </w:num>
  <w:num w:numId="6">
    <w:abstractNumId w:val="13"/>
  </w:num>
  <w:num w:numId="7">
    <w:abstractNumId w:val="6"/>
  </w:num>
  <w:num w:numId="8">
    <w:abstractNumId w:val="15"/>
  </w:num>
  <w:num w:numId="9">
    <w:abstractNumId w:val="9"/>
  </w:num>
  <w:num w:numId="10">
    <w:abstractNumId w:val="11"/>
  </w:num>
  <w:num w:numId="11">
    <w:abstractNumId w:val="8"/>
  </w:num>
  <w:num w:numId="12">
    <w:abstractNumId w:val="3"/>
  </w:num>
  <w:num w:numId="13">
    <w:abstractNumId w:val="1"/>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701"/>
  <w:doNotTrackMoves/>
  <w:defaultTabStop w:val="720"/>
  <w:characterSpacingControl w:val="doNotCompress"/>
  <w:footnotePr>
    <w:footnote w:id="-1"/>
    <w:footnote w:id="0"/>
  </w:footnotePr>
  <w:endnotePr>
    <w:endnote w:id="-1"/>
    <w:endnote w:id="0"/>
  </w:endnotePr>
  <w:compat>
    <w:useFELayout/>
  </w:compat>
  <w:rsids>
    <w:rsidRoot w:val="00885B15"/>
    <w:rsid w:val="00001A9A"/>
    <w:rsid w:val="0001546B"/>
    <w:rsid w:val="000441FC"/>
    <w:rsid w:val="000536E0"/>
    <w:rsid w:val="00072BC2"/>
    <w:rsid w:val="00086D0F"/>
    <w:rsid w:val="000943BA"/>
    <w:rsid w:val="000B0686"/>
    <w:rsid w:val="000C4543"/>
    <w:rsid w:val="000C6CCF"/>
    <w:rsid w:val="000F71A4"/>
    <w:rsid w:val="00107526"/>
    <w:rsid w:val="00122D51"/>
    <w:rsid w:val="00131F3B"/>
    <w:rsid w:val="0013473E"/>
    <w:rsid w:val="0015015E"/>
    <w:rsid w:val="00150F2B"/>
    <w:rsid w:val="001532B1"/>
    <w:rsid w:val="001542C2"/>
    <w:rsid w:val="001641E5"/>
    <w:rsid w:val="00164874"/>
    <w:rsid w:val="0018186E"/>
    <w:rsid w:val="00184483"/>
    <w:rsid w:val="001A2C7B"/>
    <w:rsid w:val="001B0AD1"/>
    <w:rsid w:val="001B52BC"/>
    <w:rsid w:val="001D63AF"/>
    <w:rsid w:val="001D7C47"/>
    <w:rsid w:val="001E4AAB"/>
    <w:rsid w:val="0021099C"/>
    <w:rsid w:val="00222E52"/>
    <w:rsid w:val="00236A52"/>
    <w:rsid w:val="00242B09"/>
    <w:rsid w:val="00252D61"/>
    <w:rsid w:val="00255702"/>
    <w:rsid w:val="00257B88"/>
    <w:rsid w:val="002608DA"/>
    <w:rsid w:val="002641BC"/>
    <w:rsid w:val="002737A0"/>
    <w:rsid w:val="00280A3B"/>
    <w:rsid w:val="002A05F3"/>
    <w:rsid w:val="002A5544"/>
    <w:rsid w:val="002E3505"/>
    <w:rsid w:val="002E5586"/>
    <w:rsid w:val="00304333"/>
    <w:rsid w:val="003416D6"/>
    <w:rsid w:val="003629DF"/>
    <w:rsid w:val="003712A8"/>
    <w:rsid w:val="003765BA"/>
    <w:rsid w:val="00376C56"/>
    <w:rsid w:val="003916B4"/>
    <w:rsid w:val="003969E8"/>
    <w:rsid w:val="003A2AFF"/>
    <w:rsid w:val="003B0CF0"/>
    <w:rsid w:val="003C7C18"/>
    <w:rsid w:val="003D285D"/>
    <w:rsid w:val="00424448"/>
    <w:rsid w:val="00426836"/>
    <w:rsid w:val="00444CF4"/>
    <w:rsid w:val="00457C02"/>
    <w:rsid w:val="00460DC3"/>
    <w:rsid w:val="004625EA"/>
    <w:rsid w:val="004721C4"/>
    <w:rsid w:val="0047487E"/>
    <w:rsid w:val="004F4821"/>
    <w:rsid w:val="00505286"/>
    <w:rsid w:val="00513B5A"/>
    <w:rsid w:val="00530C47"/>
    <w:rsid w:val="005328E6"/>
    <w:rsid w:val="005437CE"/>
    <w:rsid w:val="005502E1"/>
    <w:rsid w:val="00551116"/>
    <w:rsid w:val="00554582"/>
    <w:rsid w:val="00563D65"/>
    <w:rsid w:val="00574D94"/>
    <w:rsid w:val="0057540C"/>
    <w:rsid w:val="005877D1"/>
    <w:rsid w:val="00587A1A"/>
    <w:rsid w:val="005971B3"/>
    <w:rsid w:val="005A4C49"/>
    <w:rsid w:val="005B1EED"/>
    <w:rsid w:val="005B6170"/>
    <w:rsid w:val="005C59BD"/>
    <w:rsid w:val="005D0BC3"/>
    <w:rsid w:val="005E04B2"/>
    <w:rsid w:val="005E4773"/>
    <w:rsid w:val="00601773"/>
    <w:rsid w:val="0063560C"/>
    <w:rsid w:val="00644B66"/>
    <w:rsid w:val="00676D46"/>
    <w:rsid w:val="00697D4B"/>
    <w:rsid w:val="006A0C46"/>
    <w:rsid w:val="006A661E"/>
    <w:rsid w:val="006B17A2"/>
    <w:rsid w:val="006C19D9"/>
    <w:rsid w:val="006C5F9F"/>
    <w:rsid w:val="006D2333"/>
    <w:rsid w:val="006D7256"/>
    <w:rsid w:val="006E749B"/>
    <w:rsid w:val="007017D1"/>
    <w:rsid w:val="0070675E"/>
    <w:rsid w:val="007076AA"/>
    <w:rsid w:val="00717879"/>
    <w:rsid w:val="0072320E"/>
    <w:rsid w:val="00724300"/>
    <w:rsid w:val="00725A79"/>
    <w:rsid w:val="007475F2"/>
    <w:rsid w:val="00756188"/>
    <w:rsid w:val="00767F36"/>
    <w:rsid w:val="0077342D"/>
    <w:rsid w:val="00787757"/>
    <w:rsid w:val="007A620C"/>
    <w:rsid w:val="007D4A5F"/>
    <w:rsid w:val="008142A8"/>
    <w:rsid w:val="00825A2C"/>
    <w:rsid w:val="00827ABC"/>
    <w:rsid w:val="00835EB4"/>
    <w:rsid w:val="008439D9"/>
    <w:rsid w:val="00845844"/>
    <w:rsid w:val="008562AF"/>
    <w:rsid w:val="00865B3A"/>
    <w:rsid w:val="00874C85"/>
    <w:rsid w:val="008751E4"/>
    <w:rsid w:val="00885B15"/>
    <w:rsid w:val="008B1D82"/>
    <w:rsid w:val="008C2AE9"/>
    <w:rsid w:val="008E3CDB"/>
    <w:rsid w:val="009140C9"/>
    <w:rsid w:val="00917FDC"/>
    <w:rsid w:val="00924AB2"/>
    <w:rsid w:val="009429AD"/>
    <w:rsid w:val="00953A80"/>
    <w:rsid w:val="00972433"/>
    <w:rsid w:val="009737B1"/>
    <w:rsid w:val="009D240D"/>
    <w:rsid w:val="00A06508"/>
    <w:rsid w:val="00A15B84"/>
    <w:rsid w:val="00A246E3"/>
    <w:rsid w:val="00A33126"/>
    <w:rsid w:val="00A41D59"/>
    <w:rsid w:val="00A41F09"/>
    <w:rsid w:val="00A47B3B"/>
    <w:rsid w:val="00A5551D"/>
    <w:rsid w:val="00A77EC8"/>
    <w:rsid w:val="00A925E1"/>
    <w:rsid w:val="00A95456"/>
    <w:rsid w:val="00AB4C1E"/>
    <w:rsid w:val="00AD1BDA"/>
    <w:rsid w:val="00AD4FCF"/>
    <w:rsid w:val="00AE079B"/>
    <w:rsid w:val="00AE4548"/>
    <w:rsid w:val="00B00641"/>
    <w:rsid w:val="00B03B4D"/>
    <w:rsid w:val="00B03CC8"/>
    <w:rsid w:val="00B0799A"/>
    <w:rsid w:val="00B45BC9"/>
    <w:rsid w:val="00B6294D"/>
    <w:rsid w:val="00B70B62"/>
    <w:rsid w:val="00B77195"/>
    <w:rsid w:val="00B776DC"/>
    <w:rsid w:val="00B93AD7"/>
    <w:rsid w:val="00B95973"/>
    <w:rsid w:val="00B96B8C"/>
    <w:rsid w:val="00B97130"/>
    <w:rsid w:val="00BA320D"/>
    <w:rsid w:val="00BD0350"/>
    <w:rsid w:val="00BD4890"/>
    <w:rsid w:val="00BF03C8"/>
    <w:rsid w:val="00C00672"/>
    <w:rsid w:val="00C152A1"/>
    <w:rsid w:val="00C16827"/>
    <w:rsid w:val="00C304B4"/>
    <w:rsid w:val="00C37262"/>
    <w:rsid w:val="00C60802"/>
    <w:rsid w:val="00C7020E"/>
    <w:rsid w:val="00C766F0"/>
    <w:rsid w:val="00C8244F"/>
    <w:rsid w:val="00CB3BB5"/>
    <w:rsid w:val="00CC2E62"/>
    <w:rsid w:val="00CC69DB"/>
    <w:rsid w:val="00CD2025"/>
    <w:rsid w:val="00CE1A29"/>
    <w:rsid w:val="00CE20D9"/>
    <w:rsid w:val="00CE3472"/>
    <w:rsid w:val="00D00EEE"/>
    <w:rsid w:val="00D14966"/>
    <w:rsid w:val="00D14DCB"/>
    <w:rsid w:val="00D15A1D"/>
    <w:rsid w:val="00D173AC"/>
    <w:rsid w:val="00D20C5C"/>
    <w:rsid w:val="00D260A4"/>
    <w:rsid w:val="00D351FF"/>
    <w:rsid w:val="00D37936"/>
    <w:rsid w:val="00D44DF9"/>
    <w:rsid w:val="00D52666"/>
    <w:rsid w:val="00D5607C"/>
    <w:rsid w:val="00DA3B30"/>
    <w:rsid w:val="00DC0B09"/>
    <w:rsid w:val="00E2036D"/>
    <w:rsid w:val="00E26657"/>
    <w:rsid w:val="00E27E99"/>
    <w:rsid w:val="00E37623"/>
    <w:rsid w:val="00E83085"/>
    <w:rsid w:val="00E87052"/>
    <w:rsid w:val="00E9791B"/>
    <w:rsid w:val="00EA1A26"/>
    <w:rsid w:val="00EC73F4"/>
    <w:rsid w:val="00F04C39"/>
    <w:rsid w:val="00F303E6"/>
    <w:rsid w:val="00F42E94"/>
    <w:rsid w:val="00F679E0"/>
    <w:rsid w:val="00F755DD"/>
    <w:rsid w:val="00F77B7D"/>
    <w:rsid w:val="00F82E2D"/>
    <w:rsid w:val="00F87C2C"/>
    <w:rsid w:val="00FA5C08"/>
    <w:rsid w:val="00FB33E0"/>
    <w:rsid w:val="00FB65C1"/>
    <w:rsid w:val="00FC4180"/>
    <w:rsid w:val="00FC69A9"/>
    <w:rsid w:val="00FD5F74"/>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DCB"/>
    <w:rPr>
      <w:sz w:val="24"/>
      <w:szCs w:val="24"/>
      <w:lang w:eastAsia="zh-CN"/>
    </w:rPr>
  </w:style>
  <w:style w:type="paragraph" w:styleId="Heading1">
    <w:name w:val="heading 1"/>
    <w:basedOn w:val="Normal"/>
    <w:next w:val="Normal"/>
    <w:link w:val="Heading1Char"/>
    <w:qFormat/>
    <w:rsid w:val="005502E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semiHidden/>
    <w:unhideWhenUsed/>
    <w:qFormat/>
    <w:rsid w:val="005502E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BodyText"/>
    <w:link w:val="Heading3Char"/>
    <w:qFormat/>
    <w:rsid w:val="00CC2E62"/>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qFormat/>
    <w:rsid w:val="00CC2E6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DDefinition">
    <w:name w:val="IDD Definition"/>
    <w:basedOn w:val="Normal"/>
    <w:next w:val="Normal"/>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odyText">
    <w:name w:val="Body Text"/>
    <w:basedOn w:val="Normal"/>
    <w:link w:val="BodyTextChar"/>
    <w:rsid w:val="00CC2E62"/>
    <w:pPr>
      <w:spacing w:after="120"/>
    </w:pPr>
  </w:style>
  <w:style w:type="paragraph" w:styleId="BalloonText">
    <w:name w:val="Balloon Text"/>
    <w:basedOn w:val="Normal"/>
    <w:semiHidden/>
    <w:rsid w:val="00164874"/>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basedOn w:val="DefaultParagraphFont"/>
    <w:semiHidden/>
    <w:rsid w:val="004625EA"/>
    <w:rPr>
      <w:sz w:val="16"/>
      <w:szCs w:val="16"/>
    </w:rPr>
  </w:style>
  <w:style w:type="paragraph" w:styleId="CommentText">
    <w:name w:val="annotation text"/>
    <w:basedOn w:val="Normal"/>
    <w:semiHidden/>
    <w:rsid w:val="004625EA"/>
    <w:rPr>
      <w:sz w:val="20"/>
      <w:szCs w:val="20"/>
    </w:rPr>
  </w:style>
  <w:style w:type="paragraph" w:styleId="CommentSubject">
    <w:name w:val="annotation subject"/>
    <w:basedOn w:val="CommentText"/>
    <w:next w:val="CommentText"/>
    <w:semiHidden/>
    <w:rsid w:val="004625EA"/>
    <w:rPr>
      <w:b/>
      <w:bCs/>
    </w:rPr>
  </w:style>
  <w:style w:type="character" w:customStyle="1" w:styleId="BodyTextChar">
    <w:name w:val="Body Text Char"/>
    <w:basedOn w:val="DefaultParagraphFont"/>
    <w:link w:val="BodyText"/>
    <w:rsid w:val="00C304B4"/>
    <w:rPr>
      <w:rFonts w:eastAsia="SimSun"/>
      <w:sz w:val="24"/>
      <w:szCs w:val="24"/>
      <w:lang w:val="en-US" w:eastAsia="zh-CN" w:bidi="ar-SA"/>
    </w:rPr>
  </w:style>
  <w:style w:type="paragraph" w:styleId="FootnoteText">
    <w:name w:val="footnote text"/>
    <w:basedOn w:val="Normal"/>
    <w:semiHidden/>
    <w:rsid w:val="00845844"/>
    <w:rPr>
      <w:sz w:val="20"/>
      <w:szCs w:val="20"/>
    </w:rPr>
  </w:style>
  <w:style w:type="character" w:styleId="FootnoteReference">
    <w:name w:val="footnote reference"/>
    <w:basedOn w:val="DefaultParagraphFont"/>
    <w:semiHidden/>
    <w:rsid w:val="00845844"/>
    <w:rPr>
      <w:vertAlign w:val="superscript"/>
    </w:rPr>
  </w:style>
  <w:style w:type="character" w:styleId="Hyperlink">
    <w:name w:val="Hyperlink"/>
    <w:basedOn w:val="DefaultParagraphFont"/>
    <w:rsid w:val="00845844"/>
    <w:rPr>
      <w:color w:val="0000FF"/>
      <w:u w:val="single"/>
    </w:rPr>
  </w:style>
  <w:style w:type="character" w:styleId="FollowedHyperlink">
    <w:name w:val="FollowedHyperlink"/>
    <w:basedOn w:val="DefaultParagraphFont"/>
    <w:rsid w:val="00A41D59"/>
    <w:rPr>
      <w:color w:val="800080"/>
      <w:u w:val="single"/>
    </w:rPr>
  </w:style>
  <w:style w:type="table" w:styleId="TableGrid">
    <w:name w:val="Table Grid"/>
    <w:basedOn w:val="TableNormal"/>
    <w:uiPriority w:val="59"/>
    <w:rsid w:val="00A246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BodyText"/>
    <w:qFormat/>
    <w:rsid w:val="00587A1A"/>
    <w:pPr>
      <w:keepNext/>
      <w:spacing w:before="60" w:after="240" w:line="220" w:lineRule="atLeast"/>
      <w:jc w:val="center"/>
    </w:pPr>
    <w:rPr>
      <w:rFonts w:ascii="Arial" w:eastAsia="Times New Roman" w:hAnsi="Arial"/>
      <w:sz w:val="20"/>
      <w:szCs w:val="20"/>
      <w:lang w:eastAsia="en-US"/>
    </w:rPr>
  </w:style>
  <w:style w:type="paragraph" w:styleId="ListParagraph">
    <w:name w:val="List Paragraph"/>
    <w:basedOn w:val="Normal"/>
    <w:uiPriority w:val="34"/>
    <w:qFormat/>
    <w:rsid w:val="00587A1A"/>
    <w:pPr>
      <w:ind w:left="720"/>
      <w:contextualSpacing/>
    </w:pPr>
    <w:rPr>
      <w:rFonts w:ascii="Arial" w:eastAsia="Times New Roman" w:hAnsi="Arial"/>
      <w:sz w:val="20"/>
      <w:szCs w:val="20"/>
      <w:lang w:eastAsia="en-US"/>
    </w:rPr>
  </w:style>
  <w:style w:type="paragraph" w:customStyle="1" w:styleId="TableText">
    <w:name w:val="Table Text"/>
    <w:basedOn w:val="Normal"/>
    <w:rsid w:val="005502E1"/>
    <w:pPr>
      <w:keepLines/>
      <w:spacing w:before="60"/>
    </w:pPr>
    <w:rPr>
      <w:rFonts w:ascii="Arial" w:eastAsia="Times New Roman" w:hAnsi="Arial"/>
      <w:sz w:val="20"/>
      <w:szCs w:val="20"/>
      <w:lang w:eastAsia="en-US"/>
    </w:rPr>
  </w:style>
  <w:style w:type="paragraph" w:customStyle="1" w:styleId="TableHeader">
    <w:name w:val="Table Header"/>
    <w:basedOn w:val="Normal"/>
    <w:rsid w:val="005502E1"/>
    <w:pPr>
      <w:keepNext/>
      <w:spacing w:before="60"/>
      <w:jc w:val="center"/>
    </w:pPr>
    <w:rPr>
      <w:rFonts w:ascii="Arial Black" w:eastAsia="Times New Roman" w:hAnsi="Arial Black"/>
      <w:sz w:val="20"/>
      <w:szCs w:val="20"/>
      <w:lang w:eastAsia="en-US"/>
    </w:rPr>
  </w:style>
  <w:style w:type="character" w:customStyle="1" w:styleId="Heading1Char">
    <w:name w:val="Heading 1 Char"/>
    <w:basedOn w:val="DefaultParagraphFont"/>
    <w:link w:val="Heading1"/>
    <w:rsid w:val="005502E1"/>
    <w:rPr>
      <w:rFonts w:ascii="Cambria" w:eastAsia="Times New Roman" w:hAnsi="Cambria" w:cs="Times New Roman"/>
      <w:b/>
      <w:bCs/>
      <w:color w:val="365F91"/>
      <w:sz w:val="28"/>
      <w:szCs w:val="28"/>
      <w:lang w:eastAsia="zh-CN"/>
    </w:rPr>
  </w:style>
  <w:style w:type="character" w:customStyle="1" w:styleId="Heading2Char">
    <w:name w:val="Heading 2 Char"/>
    <w:basedOn w:val="DefaultParagraphFont"/>
    <w:link w:val="Heading2"/>
    <w:semiHidden/>
    <w:rsid w:val="005502E1"/>
    <w:rPr>
      <w:rFonts w:ascii="Cambria" w:eastAsia="Times New Roman" w:hAnsi="Cambria" w:cs="Times New Roman"/>
      <w:b/>
      <w:bCs/>
      <w:color w:val="4F81BD"/>
      <w:sz w:val="26"/>
      <w:szCs w:val="26"/>
      <w:lang w:eastAsia="zh-CN"/>
    </w:rPr>
  </w:style>
  <w:style w:type="paragraph" w:customStyle="1" w:styleId="Default">
    <w:name w:val="Default"/>
    <w:rsid w:val="0047487E"/>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F755DD"/>
    <w:rPr>
      <w:rFonts w:ascii="Arial Black" w:eastAsia="Times New Roman" w:hAnsi="Arial Black"/>
      <w:spacing w:val="-10"/>
      <w:kern w:val="28"/>
    </w:rPr>
  </w:style>
  <w:style w:type="paragraph" w:customStyle="1" w:styleId="Equation">
    <w:name w:val="Equation"/>
    <w:basedOn w:val="BodyText"/>
    <w:rsid w:val="00A95456"/>
    <w:pPr>
      <w:tabs>
        <w:tab w:val="right" w:pos="8640"/>
      </w:tabs>
      <w:spacing w:before="240" w:after="240" w:line="240" w:lineRule="atLeast"/>
      <w:ind w:left="1440"/>
      <w:jc w:val="both"/>
    </w:pPr>
    <w:rPr>
      <w:rFonts w:ascii="Arial" w:eastAsia="Times New Roman" w:hAnsi="Arial"/>
      <w:sz w:val="20"/>
      <w:szCs w:val="20"/>
      <w:lang w:eastAsia="en-US"/>
    </w:rPr>
  </w:style>
</w:styles>
</file>

<file path=word/webSettings.xml><?xml version="1.0" encoding="utf-8"?>
<w:webSettings xmlns:r="http://schemas.openxmlformats.org/officeDocument/2006/relationships" xmlns:w="http://schemas.openxmlformats.org/wordprocessingml/2006/main">
  <w:divs>
    <w:div w:id="901528989">
      <w:bodyDiv w:val="1"/>
      <w:marLeft w:val="0"/>
      <w:marRight w:val="0"/>
      <w:marTop w:val="0"/>
      <w:marBottom w:val="0"/>
      <w:divBdr>
        <w:top w:val="none" w:sz="0" w:space="0" w:color="auto"/>
        <w:left w:val="none" w:sz="0" w:space="0" w:color="auto"/>
        <w:bottom w:val="none" w:sz="0" w:space="0" w:color="auto"/>
        <w:right w:val="none" w:sz="0" w:space="0" w:color="auto"/>
      </w:divBdr>
    </w:div>
    <w:div w:id="14207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ctional-mockup-interface.org/.%20" TargetMode="External"/><Relationship Id="rId13" Type="http://schemas.openxmlformats.org/officeDocument/2006/relationships/hyperlink" Target="http://SimulationResearch.lbl.gov" TargetMode="External"/><Relationship Id="rId18" Type="http://schemas.openxmlformats.org/officeDocument/2006/relationships/image" Target="media/image6.wmf"/><Relationship Id="rId26" Type="http://schemas.openxmlformats.org/officeDocument/2006/relationships/hyperlink" Target="https://svn.modelica.org/fmi/branches/public/specifications/FMI_for_ModelExchange_and_CoSimulation_v2.0_Beta4.pdf%20"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hyperlink" Target="https://svn.modelica.org/fmi/branches/public/specifications/FMI_for_CoSimulation_v1.0.pdf%20"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mi-standard.org/tools%20" TargetMode="External"/><Relationship Id="rId24" Type="http://schemas.openxmlformats.org/officeDocument/2006/relationships/hyperlink" Target="https://svn.modelica.org/fmi/branches/public/specifications/FMI_for_ModelExchange_v1.0.pdf%20"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D98C2-49A4-475E-9113-99856D43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18818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dc:creator>
  <cp:keywords/>
  <dc:description/>
  <cp:lastModifiedBy>.</cp:lastModifiedBy>
  <cp:revision>2</cp:revision>
  <cp:lastPrinted>2012-11-27T21:46:00Z</cp:lastPrinted>
  <dcterms:created xsi:type="dcterms:W3CDTF">2012-11-30T16:54:00Z</dcterms:created>
  <dcterms:modified xsi:type="dcterms:W3CDTF">2012-11-30T16:54:00Z</dcterms:modified>
</cp:coreProperties>
</file>